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F8190" w14:textId="77777777" w:rsidR="00AD1643" w:rsidRPr="00E96671" w:rsidRDefault="00DA0A51" w:rsidP="00813300">
      <w:pPr>
        <w:suppressAutoHyphens/>
        <w:ind w:firstLine="720"/>
        <w:outlineLvl w:val="0"/>
        <w:rPr>
          <w:spacing w:val="-3"/>
        </w:rPr>
      </w:pPr>
      <w:bookmarkStart w:id="0" w:name="_Toc384385899"/>
      <w:r w:rsidRPr="00E96671">
        <w:rPr>
          <w:b/>
        </w:rPr>
        <w:t>Appendix I</w:t>
      </w:r>
      <w:r w:rsidR="00D070E6" w:rsidRPr="00E96671">
        <w:rPr>
          <w:b/>
        </w:rPr>
        <w:t xml:space="preserve"> – Thesis Research Plan Form</w:t>
      </w:r>
      <w:bookmarkEnd w:id="0"/>
    </w:p>
    <w:p w14:paraId="71BA39B1" w14:textId="77777777" w:rsidR="007457F6" w:rsidRPr="00E96671" w:rsidRDefault="007457F6" w:rsidP="007457F6">
      <w:pPr>
        <w:autoSpaceDE w:val="0"/>
        <w:autoSpaceDN w:val="0"/>
        <w:adjustRightInd w:val="0"/>
        <w:rPr>
          <w:color w:val="000073"/>
        </w:rPr>
      </w:pPr>
      <w:bookmarkStart w:id="1" w:name="_Toc384385900"/>
    </w:p>
    <w:p w14:paraId="7D042B84" w14:textId="60CFB2C5" w:rsidR="003C716F" w:rsidRPr="00E96671" w:rsidRDefault="007457F6" w:rsidP="00813300">
      <w:pPr>
        <w:autoSpaceDE w:val="0"/>
        <w:autoSpaceDN w:val="0"/>
        <w:adjustRightInd w:val="0"/>
        <w:outlineLvl w:val="0"/>
        <w:rPr>
          <w:rFonts w:ascii="Arial Narrow" w:hAnsi="Arial Narrow"/>
          <w:b/>
          <w:color w:val="000073"/>
        </w:rPr>
      </w:pPr>
      <w:r w:rsidRPr="00E96671">
        <w:rPr>
          <w:rFonts w:ascii="Arial Narrow" w:hAnsi="Arial Narrow"/>
          <w:b/>
          <w:color w:val="000073"/>
        </w:rPr>
        <w:t>Class of 201</w:t>
      </w:r>
      <w:r w:rsidR="0071048F">
        <w:rPr>
          <w:rFonts w:ascii="Arial Narrow" w:hAnsi="Arial Narrow"/>
          <w:b/>
          <w:color w:val="000073"/>
        </w:rPr>
        <w:t>8</w:t>
      </w:r>
      <w:r w:rsidR="00047194">
        <w:rPr>
          <w:rFonts w:ascii="Arial Narrow" w:hAnsi="Arial Narrow"/>
          <w:b/>
          <w:color w:val="000073"/>
        </w:rPr>
        <w:t xml:space="preserve"> </w:t>
      </w:r>
      <w:r w:rsidR="00047194" w:rsidRPr="00E96671">
        <w:rPr>
          <w:rFonts w:ascii="Arial Narrow" w:hAnsi="Arial Narrow"/>
          <w:b/>
          <w:color w:val="000073"/>
        </w:rPr>
        <w:t>Thesis Research Plan &amp; Electronic Signature Form</w:t>
      </w:r>
    </w:p>
    <w:p w14:paraId="5E3A0BFD" w14:textId="77777777" w:rsidR="007457F6" w:rsidRPr="00E96671" w:rsidRDefault="007457F6" w:rsidP="007457F6">
      <w:pPr>
        <w:autoSpaceDE w:val="0"/>
        <w:autoSpaceDN w:val="0"/>
        <w:adjustRightInd w:val="0"/>
        <w:rPr>
          <w:rFonts w:ascii="Arial Narrow" w:hAnsi="Arial Narrow"/>
          <w:color w:val="000073"/>
        </w:rPr>
      </w:pPr>
    </w:p>
    <w:p w14:paraId="0FBF971E" w14:textId="6F591B70" w:rsidR="007457F6" w:rsidRPr="00567F08" w:rsidRDefault="007457F6" w:rsidP="007457F6">
      <w:pPr>
        <w:autoSpaceDE w:val="0"/>
        <w:autoSpaceDN w:val="0"/>
        <w:adjustRightInd w:val="0"/>
        <w:rPr>
          <w:rFonts w:ascii="Arial Narrow" w:hAnsi="Arial Narrow"/>
          <w:sz w:val="20"/>
          <w:szCs w:val="20"/>
        </w:rPr>
      </w:pPr>
      <w:r w:rsidRPr="00E96671">
        <w:rPr>
          <w:rFonts w:ascii="Arial Narrow" w:hAnsi="Arial Narrow"/>
          <w:b/>
          <w:bCs/>
          <w:sz w:val="20"/>
          <w:szCs w:val="20"/>
        </w:rPr>
        <w:t>Type the information below to describe your thesis idea and email th</w:t>
      </w:r>
      <w:r w:rsidR="00220546" w:rsidRPr="00E96671">
        <w:rPr>
          <w:rFonts w:ascii="Arial Narrow" w:hAnsi="Arial Narrow"/>
          <w:b/>
          <w:bCs/>
          <w:sz w:val="20"/>
          <w:szCs w:val="20"/>
        </w:rPr>
        <w:t xml:space="preserve">is </w:t>
      </w:r>
      <w:r w:rsidR="00220546" w:rsidRPr="003C716F">
        <w:rPr>
          <w:rFonts w:ascii="Arial Narrow" w:hAnsi="Arial Narrow"/>
          <w:b/>
          <w:bCs/>
          <w:i/>
          <w:sz w:val="20"/>
          <w:szCs w:val="20"/>
        </w:rPr>
        <w:t>single</w:t>
      </w:r>
      <w:r w:rsidRPr="003C716F">
        <w:rPr>
          <w:rFonts w:ascii="Arial Narrow" w:hAnsi="Arial Narrow"/>
          <w:b/>
          <w:bCs/>
          <w:i/>
          <w:sz w:val="20"/>
          <w:szCs w:val="20"/>
        </w:rPr>
        <w:t xml:space="preserve"> Word document</w:t>
      </w:r>
      <w:r w:rsidRPr="0022199D">
        <w:rPr>
          <w:rFonts w:ascii="Arial Narrow" w:hAnsi="Arial Narrow"/>
          <w:b/>
          <w:bCs/>
          <w:color w:val="FF0000"/>
          <w:sz w:val="20"/>
          <w:szCs w:val="20"/>
        </w:rPr>
        <w:t xml:space="preserve"> </w:t>
      </w:r>
      <w:r w:rsidRPr="00E96671">
        <w:rPr>
          <w:rFonts w:ascii="Arial Narrow" w:hAnsi="Arial Narrow"/>
          <w:b/>
          <w:bCs/>
          <w:sz w:val="20"/>
          <w:szCs w:val="20"/>
        </w:rPr>
        <w:t xml:space="preserve">to </w:t>
      </w:r>
      <w:hyperlink r:id="rId8" w:history="1">
        <w:r w:rsidR="00AF2B83" w:rsidRPr="00407B14">
          <w:rPr>
            <w:rStyle w:val="Hyperlink"/>
            <w:rFonts w:ascii="Arial Narrow" w:hAnsi="Arial Narrow"/>
            <w:sz w:val="20"/>
            <w:szCs w:val="20"/>
          </w:rPr>
          <w:t>alison</w:t>
        </w:r>
        <w:r w:rsidR="00AF2B83" w:rsidRPr="00567F08">
          <w:rPr>
            <w:rStyle w:val="Hyperlink"/>
          </w:rPr>
          <w:t>.</w:t>
        </w:r>
        <w:r w:rsidR="00AF2B83" w:rsidRPr="00407B14">
          <w:rPr>
            <w:rStyle w:val="Hyperlink"/>
            <w:rFonts w:ascii="Arial Narrow" w:hAnsi="Arial Narrow"/>
            <w:sz w:val="20"/>
            <w:szCs w:val="20"/>
          </w:rPr>
          <w:t>garb@yale.edu</w:t>
        </w:r>
      </w:hyperlink>
      <w:r w:rsidR="003C716F">
        <w:rPr>
          <w:rFonts w:ascii="Arial Narrow" w:hAnsi="Arial Narrow"/>
          <w:sz w:val="20"/>
          <w:szCs w:val="20"/>
        </w:rPr>
        <w:t xml:space="preserve"> and </w:t>
      </w:r>
      <w:hyperlink r:id="rId9" w:history="1">
        <w:r w:rsidR="003C716F" w:rsidRPr="00740CAB">
          <w:rPr>
            <w:rStyle w:val="Hyperlink"/>
            <w:rFonts w:ascii="Arial Narrow" w:hAnsi="Arial Narrow"/>
            <w:sz w:val="20"/>
            <w:szCs w:val="20"/>
          </w:rPr>
          <w:t>Rosana.gonzalez-colaso@yale.edu</w:t>
        </w:r>
      </w:hyperlink>
      <w:r w:rsidR="003C716F">
        <w:rPr>
          <w:rFonts w:ascii="Arial Narrow" w:hAnsi="Arial Narrow"/>
          <w:b/>
          <w:bCs/>
          <w:color w:val="3366FF"/>
          <w:sz w:val="20"/>
          <w:szCs w:val="20"/>
        </w:rPr>
        <w:t xml:space="preserve"> </w:t>
      </w:r>
      <w:r w:rsidRPr="00E96671">
        <w:rPr>
          <w:rFonts w:ascii="Arial Narrow" w:hAnsi="Arial Narrow"/>
          <w:b/>
          <w:bCs/>
          <w:color w:val="3366FF"/>
          <w:sz w:val="20"/>
          <w:szCs w:val="20"/>
        </w:rPr>
        <w:t>no later than 8/</w:t>
      </w:r>
      <w:r w:rsidR="0071048F">
        <w:rPr>
          <w:rFonts w:ascii="Arial Narrow" w:hAnsi="Arial Narrow"/>
          <w:b/>
          <w:bCs/>
          <w:color w:val="3366FF"/>
          <w:sz w:val="20"/>
          <w:szCs w:val="20"/>
        </w:rPr>
        <w:t>7</w:t>
      </w:r>
      <w:r w:rsidRPr="00E96671">
        <w:rPr>
          <w:rFonts w:ascii="Arial Narrow" w:hAnsi="Arial Narrow"/>
          <w:b/>
          <w:bCs/>
          <w:color w:val="3366FF"/>
          <w:sz w:val="20"/>
          <w:szCs w:val="20"/>
        </w:rPr>
        <w:t>/201</w:t>
      </w:r>
      <w:r w:rsidR="0071048F">
        <w:rPr>
          <w:rFonts w:ascii="Arial Narrow" w:hAnsi="Arial Narrow"/>
          <w:b/>
          <w:bCs/>
          <w:color w:val="3366FF"/>
          <w:sz w:val="20"/>
          <w:szCs w:val="20"/>
        </w:rPr>
        <w:t>7</w:t>
      </w:r>
      <w:r w:rsidRPr="00E96671">
        <w:rPr>
          <w:rFonts w:ascii="Arial Narrow" w:hAnsi="Arial Narrow"/>
          <w:b/>
          <w:bCs/>
          <w:color w:val="3366FF"/>
          <w:sz w:val="20"/>
          <w:szCs w:val="20"/>
        </w:rPr>
        <w:t xml:space="preserve"> at </w:t>
      </w:r>
      <w:r w:rsidR="0071048F">
        <w:rPr>
          <w:rFonts w:ascii="Arial Narrow" w:hAnsi="Arial Narrow"/>
          <w:b/>
          <w:bCs/>
          <w:color w:val="3366FF"/>
          <w:sz w:val="20"/>
          <w:szCs w:val="20"/>
        </w:rPr>
        <w:t>5</w:t>
      </w:r>
      <w:r w:rsidRPr="00E96671">
        <w:rPr>
          <w:rFonts w:ascii="Arial Narrow" w:hAnsi="Arial Narrow"/>
          <w:b/>
          <w:bCs/>
          <w:color w:val="3366FF"/>
          <w:sz w:val="20"/>
          <w:szCs w:val="20"/>
        </w:rPr>
        <w:t xml:space="preserve"> pm</w:t>
      </w:r>
      <w:r w:rsidRPr="00E96671">
        <w:rPr>
          <w:rFonts w:ascii="Arial Narrow" w:hAnsi="Arial Narrow"/>
          <w:b/>
          <w:bCs/>
          <w:sz w:val="20"/>
          <w:szCs w:val="20"/>
        </w:rPr>
        <w:t xml:space="preserve">. </w:t>
      </w:r>
      <w:r w:rsidRPr="00E96671">
        <w:rPr>
          <w:rFonts w:ascii="Arial Narrow" w:hAnsi="Arial Narrow"/>
          <w:b/>
          <w:sz w:val="20"/>
          <w:szCs w:val="20"/>
        </w:rPr>
        <w:t xml:space="preserve">Your advisor must be copied on your </w:t>
      </w:r>
      <w:r w:rsidR="003C716F">
        <w:rPr>
          <w:rFonts w:ascii="Arial Narrow" w:hAnsi="Arial Narrow"/>
          <w:b/>
          <w:sz w:val="20"/>
          <w:szCs w:val="20"/>
        </w:rPr>
        <w:t xml:space="preserve">thesis research plan </w:t>
      </w:r>
      <w:r w:rsidRPr="00E96671">
        <w:rPr>
          <w:rFonts w:ascii="Arial Narrow" w:hAnsi="Arial Narrow"/>
          <w:b/>
          <w:sz w:val="20"/>
          <w:szCs w:val="20"/>
        </w:rPr>
        <w:t xml:space="preserve">submission to be considered complete. Plans will be reviewed in the order of submission. </w:t>
      </w:r>
      <w:r w:rsidR="00784933" w:rsidRPr="00E96671">
        <w:rPr>
          <w:rFonts w:ascii="Arial Narrow" w:hAnsi="Arial Narrow"/>
          <w:b/>
          <w:sz w:val="20"/>
          <w:szCs w:val="20"/>
        </w:rPr>
        <w:t>Please do not copy and paste into th</w:t>
      </w:r>
      <w:r w:rsidR="00E96671">
        <w:rPr>
          <w:rFonts w:ascii="Arial Narrow" w:hAnsi="Arial Narrow"/>
          <w:b/>
          <w:sz w:val="20"/>
          <w:szCs w:val="20"/>
        </w:rPr>
        <w:t>is</w:t>
      </w:r>
      <w:r w:rsidR="00784933" w:rsidRPr="00E96671">
        <w:rPr>
          <w:rFonts w:ascii="Arial Narrow" w:hAnsi="Arial Narrow"/>
          <w:b/>
          <w:sz w:val="20"/>
          <w:szCs w:val="20"/>
        </w:rPr>
        <w:t xml:space="preserve"> form but type the data into the appropriate fields.  </w:t>
      </w:r>
    </w:p>
    <w:p w14:paraId="44150296" w14:textId="77777777" w:rsidR="007457F6" w:rsidRPr="00E96671" w:rsidRDefault="00380F4A" w:rsidP="007457F6">
      <w:pPr>
        <w:autoSpaceDE w:val="0"/>
        <w:autoSpaceDN w:val="0"/>
        <w:adjustRightInd w:val="0"/>
        <w:rPr>
          <w:rFonts w:ascii="Arial Narrow" w:hAnsi="Arial Narrow"/>
          <w:b/>
          <w:color w:val="000000"/>
          <w:sz w:val="20"/>
          <w:szCs w:val="20"/>
        </w:rPr>
      </w:pPr>
      <w:r>
        <w:rPr>
          <w:rFonts w:ascii="Arial Narrow" w:hAnsi="Arial Narrow"/>
          <w:color w:val="000000"/>
          <w:sz w:val="20"/>
          <w:szCs w:val="20"/>
        </w:rPr>
        <w:pict w14:anchorId="1ED382F4">
          <v:rect id="_x0000_i1025" style="width:0;height:1.5pt" o:hralign="center" o:hrstd="t" o:hr="t" fillcolor="#558097" stroked="f"/>
        </w:pict>
      </w:r>
    </w:p>
    <w:p w14:paraId="7511002B" w14:textId="5F28B559" w:rsidR="007457F6" w:rsidRPr="00E96671" w:rsidRDefault="007457F6" w:rsidP="004B4E35">
      <w:pPr>
        <w:autoSpaceDE w:val="0"/>
        <w:autoSpaceDN w:val="0"/>
        <w:adjustRightInd w:val="0"/>
        <w:rPr>
          <w:rFonts w:ascii="Arial Narrow" w:hAnsi="Arial Narrow"/>
          <w:i/>
          <w:sz w:val="20"/>
          <w:szCs w:val="20"/>
        </w:rPr>
      </w:pPr>
      <w:r w:rsidRPr="00E96671">
        <w:rPr>
          <w:rFonts w:ascii="Arial Narrow" w:hAnsi="Arial Narrow"/>
          <w:i/>
          <w:color w:val="000000"/>
          <w:sz w:val="20"/>
          <w:szCs w:val="20"/>
        </w:rPr>
        <w:t>I,</w:t>
      </w:r>
      <w:ins w:id="2" w:author="Ben Artin" w:date="2017-08-04T17:36:00Z">
        <w:r w:rsidR="004B4E35">
          <w:rPr>
            <w:rFonts w:ascii="Arial Narrow" w:hAnsi="Arial Narrow"/>
            <w:i/>
            <w:color w:val="000000"/>
            <w:sz w:val="20"/>
            <w:szCs w:val="20"/>
          </w:rPr>
          <w:t xml:space="preserve"> Ben Artin</w:t>
        </w:r>
      </w:ins>
      <w:r w:rsidR="003C716F">
        <w:rPr>
          <w:rFonts w:ascii="Arial Narrow" w:hAnsi="Arial Narrow"/>
          <w:i/>
          <w:color w:val="000000"/>
          <w:sz w:val="20"/>
          <w:szCs w:val="20"/>
        </w:rPr>
        <w:t xml:space="preserve"> </w:t>
      </w:r>
      <w:r w:rsidRPr="00E96671">
        <w:rPr>
          <w:rFonts w:ascii="Arial Narrow" w:hAnsi="Arial Narrow"/>
          <w:i/>
          <w:sz w:val="20"/>
          <w:szCs w:val="20"/>
        </w:rPr>
        <w:t>have discussed with my advisor the PA Thesis Guidelines and also the deadlines I will be subject to during my thesis project. My thesis advisor has reviewed the thesis idea described below</w:t>
      </w:r>
      <w:r w:rsidR="003C716F">
        <w:rPr>
          <w:rFonts w:ascii="Arial Narrow" w:hAnsi="Arial Narrow"/>
          <w:i/>
          <w:sz w:val="20"/>
          <w:szCs w:val="20"/>
        </w:rPr>
        <w:t>.</w:t>
      </w:r>
    </w:p>
    <w:p w14:paraId="28405CFF" w14:textId="77777777" w:rsidR="007457F6" w:rsidRPr="00E96671" w:rsidRDefault="007457F6" w:rsidP="007457F6">
      <w:pPr>
        <w:autoSpaceDE w:val="0"/>
        <w:autoSpaceDN w:val="0"/>
        <w:adjustRightInd w:val="0"/>
        <w:rPr>
          <w:rFonts w:ascii="Arial Narrow" w:hAnsi="Arial Narrow"/>
          <w:color w:val="000000"/>
          <w:sz w:val="20"/>
          <w:szCs w:val="20"/>
        </w:rPr>
      </w:pPr>
      <w:r w:rsidRPr="00E96671">
        <w:rPr>
          <w:rFonts w:ascii="Arial Narrow" w:hAnsi="Arial Narrow"/>
          <w:color w:val="000000"/>
          <w:sz w:val="20"/>
          <w:szCs w:val="20"/>
        </w:rPr>
        <w:tab/>
      </w:r>
    </w:p>
    <w:p w14:paraId="483C615A" w14:textId="651D0D54" w:rsidR="007457F6" w:rsidRPr="00E96671" w:rsidRDefault="007457F6" w:rsidP="00AA2970">
      <w:pPr>
        <w:autoSpaceDE w:val="0"/>
        <w:autoSpaceDN w:val="0"/>
        <w:adjustRightInd w:val="0"/>
        <w:rPr>
          <w:rFonts w:ascii="Arial Narrow" w:hAnsi="Arial Narrow"/>
          <w:b/>
          <w:color w:val="000000"/>
          <w:sz w:val="20"/>
          <w:szCs w:val="20"/>
        </w:rPr>
      </w:pPr>
      <w:r w:rsidRPr="00E96671">
        <w:rPr>
          <w:rFonts w:ascii="Arial Narrow" w:hAnsi="Arial Narrow"/>
          <w:b/>
          <w:color w:val="000000"/>
          <w:sz w:val="20"/>
          <w:szCs w:val="20"/>
        </w:rPr>
        <w:t>Tentative Title</w:t>
      </w:r>
      <w:r w:rsidRPr="00E96671">
        <w:rPr>
          <w:rFonts w:ascii="Arial Narrow" w:hAnsi="Arial Narrow"/>
          <w:color w:val="000000"/>
          <w:sz w:val="20"/>
          <w:szCs w:val="20"/>
        </w:rPr>
        <w:t xml:space="preserve">: </w:t>
      </w:r>
      <w:ins w:id="3" w:author="Ben Artin" w:date="2017-08-04T17:43:00Z">
        <w:r w:rsidR="00C51631">
          <w:rPr>
            <w:rFonts w:ascii="Arial Narrow" w:hAnsi="Arial Narrow"/>
            <w:color w:val="000000"/>
            <w:sz w:val="20"/>
            <w:szCs w:val="20"/>
            <w:shd w:val="clear" w:color="auto" w:fill="C6D9F1"/>
          </w:rPr>
          <w:t xml:space="preserve">Regional variation of </w:t>
        </w:r>
        <w:r w:rsidR="00D928A9">
          <w:rPr>
            <w:rFonts w:ascii="Arial Narrow" w:hAnsi="Arial Narrow"/>
            <w:color w:val="000000"/>
            <w:sz w:val="20"/>
            <w:szCs w:val="20"/>
            <w:shd w:val="clear" w:color="auto" w:fill="C6D9F1"/>
          </w:rPr>
          <w:t xml:space="preserve">respiratory syncytial virus season </w:t>
        </w:r>
      </w:ins>
      <w:ins w:id="4" w:author="Ben Artin" w:date="2017-08-07T00:31:00Z">
        <w:r w:rsidR="00AA2970">
          <w:rPr>
            <w:rFonts w:ascii="Arial Narrow" w:hAnsi="Arial Narrow"/>
            <w:color w:val="000000"/>
            <w:sz w:val="20"/>
            <w:szCs w:val="20"/>
            <w:shd w:val="clear" w:color="auto" w:fill="C6D9F1"/>
          </w:rPr>
          <w:t xml:space="preserve">duration </w:t>
        </w:r>
      </w:ins>
      <w:ins w:id="5" w:author="Ben Artin" w:date="2017-08-04T17:43:00Z">
        <w:r w:rsidR="00D928A9">
          <w:rPr>
            <w:rFonts w:ascii="Arial Narrow" w:hAnsi="Arial Narrow"/>
            <w:color w:val="000000"/>
            <w:sz w:val="20"/>
            <w:szCs w:val="20"/>
            <w:shd w:val="clear" w:color="auto" w:fill="C6D9F1"/>
          </w:rPr>
          <w:t xml:space="preserve">among </w:t>
        </w:r>
      </w:ins>
      <w:ins w:id="6" w:author="Ben Artin" w:date="2017-08-04T18:02:00Z">
        <w:r w:rsidR="008319C5">
          <w:rPr>
            <w:rFonts w:ascii="Arial Narrow" w:hAnsi="Arial Narrow"/>
            <w:color w:val="000000"/>
            <w:sz w:val="20"/>
            <w:szCs w:val="20"/>
            <w:shd w:val="clear" w:color="auto" w:fill="C6D9F1"/>
          </w:rPr>
          <w:t>infants</w:t>
        </w:r>
      </w:ins>
      <w:ins w:id="7" w:author="Ben Artin" w:date="2017-08-04T17:43:00Z">
        <w:r w:rsidR="00D928A9">
          <w:rPr>
            <w:rFonts w:ascii="Arial Narrow" w:hAnsi="Arial Narrow"/>
            <w:color w:val="000000"/>
            <w:sz w:val="20"/>
            <w:szCs w:val="20"/>
            <w:shd w:val="clear" w:color="auto" w:fill="C6D9F1"/>
          </w:rPr>
          <w:t xml:space="preserve"> in Connecticut</w:t>
        </w:r>
      </w:ins>
      <w:r w:rsidRPr="00E96671">
        <w:rPr>
          <w:rFonts w:ascii="Arial Narrow" w:hAnsi="Arial Narrow"/>
          <w:color w:val="000000"/>
          <w:sz w:val="20"/>
          <w:szCs w:val="20"/>
        </w:rPr>
        <w:br/>
      </w:r>
      <w:r w:rsidR="00380F4A">
        <w:rPr>
          <w:rFonts w:ascii="Arial Narrow" w:hAnsi="Arial Narrow"/>
          <w:color w:val="000000"/>
          <w:sz w:val="20"/>
          <w:szCs w:val="20"/>
        </w:rPr>
        <w:pict w14:anchorId="3353980B">
          <v:rect id="_x0000_i1026" style="width:0;height:1.5pt" o:hralign="center" o:hrstd="t" o:hr="t" fillcolor="#558097" stroked="f"/>
        </w:pict>
      </w:r>
    </w:p>
    <w:p w14:paraId="4F6F94CF" w14:textId="77777777" w:rsidR="007457F6" w:rsidRPr="00E96671" w:rsidRDefault="007457F6" w:rsidP="007457F6">
      <w:pPr>
        <w:autoSpaceDE w:val="0"/>
        <w:autoSpaceDN w:val="0"/>
        <w:adjustRightInd w:val="0"/>
        <w:rPr>
          <w:rFonts w:ascii="Arial Narrow" w:hAnsi="Arial Narrow"/>
          <w:b/>
          <w:color w:val="000000"/>
          <w:sz w:val="20"/>
          <w:szCs w:val="20"/>
        </w:rPr>
      </w:pPr>
    </w:p>
    <w:p w14:paraId="17E5EFEB" w14:textId="536E8AE2" w:rsidR="00567F08" w:rsidRPr="003C716F" w:rsidRDefault="007457F6" w:rsidP="00813300">
      <w:pPr>
        <w:autoSpaceDE w:val="0"/>
        <w:autoSpaceDN w:val="0"/>
        <w:adjustRightInd w:val="0"/>
        <w:outlineLvl w:val="0"/>
        <w:rPr>
          <w:rFonts w:ascii="Arial Narrow" w:hAnsi="Arial Narrow"/>
          <w:color w:val="000000"/>
          <w:sz w:val="20"/>
          <w:szCs w:val="20"/>
        </w:rPr>
      </w:pPr>
      <w:r w:rsidRPr="003C716F">
        <w:rPr>
          <w:rFonts w:ascii="Arial Narrow" w:hAnsi="Arial Narrow"/>
          <w:b/>
          <w:color w:val="000000"/>
          <w:sz w:val="20"/>
          <w:szCs w:val="20"/>
        </w:rPr>
        <w:t xml:space="preserve">Thesis Advisor Name: </w:t>
      </w:r>
      <w:ins w:id="8" w:author="Ben Artin" w:date="2017-08-04T17:44:00Z">
        <w:r w:rsidR="00D928A9">
          <w:rPr>
            <w:rFonts w:ascii="Arial Narrow" w:hAnsi="Arial Narrow"/>
            <w:color w:val="000000"/>
            <w:sz w:val="20"/>
            <w:szCs w:val="20"/>
          </w:rPr>
          <w:t>Daniel Weinberger</w:t>
        </w:r>
      </w:ins>
    </w:p>
    <w:p w14:paraId="06AC9E3F" w14:textId="36C3F1A1" w:rsidR="007457F6" w:rsidRPr="003C716F" w:rsidRDefault="00567F08" w:rsidP="007457F6">
      <w:pPr>
        <w:autoSpaceDE w:val="0"/>
        <w:autoSpaceDN w:val="0"/>
        <w:adjustRightInd w:val="0"/>
        <w:rPr>
          <w:rFonts w:ascii="Arial Narrow" w:hAnsi="Arial Narrow"/>
          <w:b/>
          <w:color w:val="000000"/>
          <w:sz w:val="20"/>
          <w:szCs w:val="20"/>
        </w:rPr>
      </w:pPr>
      <w:r w:rsidRPr="003C716F">
        <w:rPr>
          <w:rFonts w:ascii="Arial Narrow" w:hAnsi="Arial Narrow"/>
          <w:color w:val="000000"/>
          <w:sz w:val="20"/>
          <w:szCs w:val="20"/>
        </w:rPr>
        <w:t>A</w:t>
      </w:r>
      <w:r w:rsidR="007457F6" w:rsidRPr="003C716F">
        <w:rPr>
          <w:rFonts w:ascii="Arial Narrow" w:hAnsi="Arial Narrow"/>
          <w:b/>
          <w:color w:val="000000"/>
          <w:sz w:val="20"/>
          <w:szCs w:val="20"/>
        </w:rPr>
        <w:t xml:space="preserve">cademic Title </w:t>
      </w:r>
      <w:r w:rsidR="007457F6" w:rsidRPr="003C716F">
        <w:rPr>
          <w:rFonts w:ascii="Arial Narrow" w:hAnsi="Arial Narrow"/>
          <w:color w:val="000000"/>
          <w:sz w:val="20"/>
          <w:szCs w:val="20"/>
        </w:rPr>
        <w:t>(</w:t>
      </w:r>
      <w:r w:rsidR="007457F6" w:rsidRPr="003C716F">
        <w:rPr>
          <w:rFonts w:ascii="Arial Narrow" w:hAnsi="Arial Narrow"/>
          <w:i/>
          <w:color w:val="000000"/>
          <w:sz w:val="20"/>
          <w:szCs w:val="20"/>
        </w:rPr>
        <w:t>check one</w:t>
      </w:r>
      <w:r w:rsidR="007457F6" w:rsidRPr="003C716F">
        <w:rPr>
          <w:rFonts w:ascii="Arial Narrow" w:hAnsi="Arial Narrow"/>
          <w:color w:val="000000"/>
          <w:sz w:val="20"/>
          <w:szCs w:val="20"/>
        </w:rPr>
        <w:t>)</w:t>
      </w:r>
      <w:r w:rsidR="007457F6" w:rsidRPr="003C716F">
        <w:rPr>
          <w:rFonts w:ascii="Arial Narrow" w:hAnsi="Arial Narrow"/>
          <w:b/>
          <w:color w:val="000000"/>
          <w:sz w:val="20"/>
          <w:szCs w:val="20"/>
        </w:rPr>
        <w:t xml:space="preserve">:      </w:t>
      </w:r>
      <w:r w:rsidR="007457F6" w:rsidRPr="003C716F">
        <w:rPr>
          <w:rFonts w:ascii="Arial Narrow" w:hAnsi="Arial Narrow"/>
          <w:b/>
          <w:color w:val="000000"/>
          <w:sz w:val="20"/>
          <w:szCs w:val="20"/>
        </w:rPr>
        <w:tab/>
      </w:r>
      <w:r w:rsidR="007457F6" w:rsidRPr="003C716F">
        <w:rPr>
          <w:rFonts w:ascii="Arial Narrow" w:hAnsi="Arial Narrow"/>
          <w:color w:val="000000"/>
          <w:sz w:val="20"/>
          <w:szCs w:val="20"/>
        </w:rPr>
        <w:t xml:space="preserve">Professor </w:t>
      </w:r>
      <w:r w:rsidR="007457F6" w:rsidRPr="003C716F">
        <w:rPr>
          <w:rFonts w:ascii="Arial Narrow" w:hAnsi="Arial Narrow"/>
          <w:color w:val="000000"/>
          <w:sz w:val="20"/>
          <w:szCs w:val="20"/>
        </w:rPr>
        <w:tab/>
        <w:t xml:space="preserve">  Associate Professor</w:t>
      </w:r>
      <w:r w:rsidR="007457F6" w:rsidRPr="003C716F">
        <w:rPr>
          <w:rFonts w:ascii="Arial Narrow" w:hAnsi="Arial Narrow"/>
          <w:color w:val="000000"/>
          <w:sz w:val="20"/>
          <w:szCs w:val="20"/>
        </w:rPr>
        <w:tab/>
      </w:r>
      <w:ins w:id="9" w:author="Ben Artin" w:date="2017-08-04T17:44:00Z">
        <w:r w:rsidR="00D928A9">
          <w:rPr>
            <w:rFonts w:ascii="Arial Narrow" w:hAnsi="Arial Narrow"/>
            <w:color w:val="000000"/>
            <w:sz w:val="20"/>
            <w:szCs w:val="20"/>
          </w:rPr>
          <w:t xml:space="preserve">√ </w:t>
        </w:r>
      </w:ins>
      <w:r w:rsidR="007457F6" w:rsidRPr="003C716F">
        <w:rPr>
          <w:rFonts w:ascii="Arial Narrow" w:hAnsi="Arial Narrow"/>
          <w:color w:val="000000"/>
          <w:sz w:val="20"/>
          <w:szCs w:val="20"/>
        </w:rPr>
        <w:t>Assistant Professor</w:t>
      </w:r>
      <w:r w:rsidR="007457F6" w:rsidRPr="003C716F">
        <w:rPr>
          <w:rFonts w:ascii="Arial Narrow" w:hAnsi="Arial Narrow"/>
          <w:b/>
          <w:color w:val="000000"/>
          <w:sz w:val="20"/>
          <w:szCs w:val="20"/>
        </w:rPr>
        <w:tab/>
      </w:r>
      <w:r w:rsidR="007457F6" w:rsidRPr="003C716F">
        <w:rPr>
          <w:rFonts w:ascii="Arial Narrow" w:hAnsi="Arial Narrow"/>
          <w:b/>
          <w:color w:val="000000"/>
          <w:sz w:val="20"/>
          <w:szCs w:val="20"/>
        </w:rPr>
        <w:tab/>
      </w:r>
    </w:p>
    <w:p w14:paraId="46EEEDB7" w14:textId="16197892" w:rsidR="00567F08" w:rsidRPr="003C716F" w:rsidRDefault="00567F08" w:rsidP="00567F08">
      <w:pPr>
        <w:autoSpaceDE w:val="0"/>
        <w:autoSpaceDN w:val="0"/>
        <w:adjustRightInd w:val="0"/>
        <w:rPr>
          <w:rFonts w:ascii="Arial Narrow" w:hAnsi="Arial Narrow"/>
          <w:b/>
          <w:color w:val="000000"/>
          <w:sz w:val="20"/>
          <w:szCs w:val="20"/>
        </w:rPr>
      </w:pPr>
      <w:r w:rsidRPr="003C716F">
        <w:rPr>
          <w:rFonts w:ascii="Arial Narrow" w:hAnsi="Arial Narrow"/>
          <w:b/>
          <w:color w:val="000000"/>
          <w:sz w:val="20"/>
          <w:szCs w:val="20"/>
        </w:rPr>
        <w:t>Yale School (check all that apply:        Y</w:t>
      </w:r>
      <w:r w:rsidR="007457F6" w:rsidRPr="003C716F">
        <w:rPr>
          <w:rFonts w:ascii="Arial Narrow" w:hAnsi="Arial Narrow"/>
          <w:b/>
          <w:color w:val="000000"/>
          <w:sz w:val="20"/>
          <w:szCs w:val="20"/>
        </w:rPr>
        <w:t>SM</w:t>
      </w:r>
      <w:r w:rsidR="008B51C8" w:rsidRPr="003C716F">
        <w:rPr>
          <w:rFonts w:ascii="Arial Narrow" w:hAnsi="Arial Narrow"/>
          <w:b/>
          <w:color w:val="000000"/>
          <w:sz w:val="20"/>
          <w:szCs w:val="20"/>
        </w:rPr>
        <w:t xml:space="preserve">  </w:t>
      </w:r>
      <w:r w:rsidR="00784933" w:rsidRPr="003C716F">
        <w:rPr>
          <w:rFonts w:ascii="Arial Narrow" w:hAnsi="Arial Narrow"/>
          <w:b/>
          <w:color w:val="000000"/>
          <w:sz w:val="20"/>
          <w:szCs w:val="20"/>
        </w:rPr>
        <w:t xml:space="preserve"> </w:t>
      </w:r>
      <w:r w:rsidR="008B51C8" w:rsidRPr="003C716F">
        <w:rPr>
          <w:rFonts w:ascii="Arial Narrow" w:hAnsi="Arial Narrow"/>
          <w:b/>
          <w:color w:val="000000"/>
          <w:sz w:val="20"/>
          <w:szCs w:val="20"/>
        </w:rPr>
        <w:t xml:space="preserve">   </w:t>
      </w:r>
      <w:ins w:id="10" w:author="Ben Artin" w:date="2017-08-04T17:44:00Z">
        <w:r w:rsidR="00D928A9">
          <w:rPr>
            <w:rFonts w:ascii="Arial Narrow" w:hAnsi="Arial Narrow"/>
            <w:b/>
            <w:color w:val="000000"/>
            <w:sz w:val="20"/>
            <w:szCs w:val="20"/>
          </w:rPr>
          <w:t xml:space="preserve">√ </w:t>
        </w:r>
      </w:ins>
      <w:r w:rsidR="00784933" w:rsidRPr="003C716F">
        <w:rPr>
          <w:rFonts w:ascii="Arial Narrow" w:hAnsi="Arial Narrow"/>
          <w:b/>
          <w:color w:val="000000"/>
          <w:sz w:val="20"/>
          <w:szCs w:val="20"/>
        </w:rPr>
        <w:t>YS</w:t>
      </w:r>
      <w:r w:rsidR="008B51C8" w:rsidRPr="003C716F">
        <w:rPr>
          <w:rFonts w:ascii="Arial Narrow" w:hAnsi="Arial Narrow"/>
          <w:b/>
          <w:color w:val="000000"/>
          <w:sz w:val="20"/>
          <w:szCs w:val="20"/>
        </w:rPr>
        <w:t xml:space="preserve">PH </w:t>
      </w:r>
      <w:r w:rsidR="007457F6" w:rsidRPr="003C716F">
        <w:rPr>
          <w:rFonts w:ascii="Arial Narrow" w:hAnsi="Arial Narrow"/>
          <w:b/>
          <w:color w:val="000000"/>
          <w:sz w:val="20"/>
          <w:szCs w:val="20"/>
        </w:rPr>
        <w:t xml:space="preserve"> </w:t>
      </w:r>
      <w:r w:rsidR="008B51C8" w:rsidRPr="003C716F">
        <w:rPr>
          <w:rFonts w:ascii="Arial Narrow" w:hAnsi="Arial Narrow"/>
          <w:b/>
          <w:color w:val="000000"/>
          <w:sz w:val="20"/>
          <w:szCs w:val="20"/>
        </w:rPr>
        <w:t xml:space="preserve">      YSN           </w:t>
      </w:r>
    </w:p>
    <w:p w14:paraId="7E6CDCFE" w14:textId="7AE85260" w:rsidR="00567F08" w:rsidRDefault="00047194" w:rsidP="00567F08">
      <w:pPr>
        <w:autoSpaceDE w:val="0"/>
        <w:autoSpaceDN w:val="0"/>
        <w:adjustRightInd w:val="0"/>
        <w:rPr>
          <w:rFonts w:ascii="Arial Narrow" w:hAnsi="Arial Narrow"/>
          <w:color w:val="000000"/>
          <w:sz w:val="20"/>
          <w:szCs w:val="20"/>
        </w:rPr>
      </w:pPr>
      <w:r w:rsidRPr="003C716F">
        <w:rPr>
          <w:rFonts w:ascii="Arial Narrow" w:hAnsi="Arial Narrow"/>
          <w:b/>
          <w:color w:val="000000"/>
          <w:sz w:val="20"/>
          <w:szCs w:val="20"/>
        </w:rPr>
        <w:t xml:space="preserve">Clinical </w:t>
      </w:r>
      <w:r w:rsidR="007457F6" w:rsidRPr="003C716F">
        <w:rPr>
          <w:rFonts w:ascii="Arial Narrow" w:hAnsi="Arial Narrow"/>
          <w:b/>
          <w:color w:val="000000"/>
          <w:sz w:val="20"/>
          <w:szCs w:val="20"/>
        </w:rPr>
        <w:t xml:space="preserve">Department: </w:t>
      </w:r>
      <w:r w:rsidR="007457F6" w:rsidRPr="003C716F">
        <w:rPr>
          <w:rFonts w:ascii="Arial Narrow" w:hAnsi="Arial Narrow"/>
          <w:color w:val="000000"/>
          <w:sz w:val="20"/>
          <w:szCs w:val="20"/>
        </w:rPr>
        <w:t>___________________________</w:t>
      </w:r>
      <w:r w:rsidR="007457F6" w:rsidRPr="00E96671">
        <w:rPr>
          <w:rFonts w:ascii="Arial Narrow" w:hAnsi="Arial Narrow"/>
          <w:color w:val="000000"/>
          <w:sz w:val="20"/>
          <w:szCs w:val="20"/>
        </w:rPr>
        <w:tab/>
      </w:r>
    </w:p>
    <w:p w14:paraId="4C9A78B9" w14:textId="53A4B539" w:rsidR="007457F6" w:rsidRPr="00E96671" w:rsidRDefault="00567F08" w:rsidP="000F0CE5">
      <w:pPr>
        <w:autoSpaceDE w:val="0"/>
        <w:autoSpaceDN w:val="0"/>
        <w:adjustRightInd w:val="0"/>
        <w:outlineLvl w:val="0"/>
        <w:rPr>
          <w:rFonts w:ascii="Arial Narrow" w:hAnsi="Arial Narrow"/>
          <w:color w:val="000000"/>
          <w:sz w:val="20"/>
          <w:szCs w:val="20"/>
        </w:rPr>
      </w:pPr>
      <w:r>
        <w:rPr>
          <w:rFonts w:ascii="Arial Narrow" w:hAnsi="Arial Narrow"/>
          <w:b/>
          <w:color w:val="000000"/>
          <w:sz w:val="20"/>
          <w:szCs w:val="20"/>
        </w:rPr>
        <w:t xml:space="preserve">Preferred </w:t>
      </w:r>
      <w:r w:rsidR="007457F6" w:rsidRPr="00E96671">
        <w:rPr>
          <w:rFonts w:ascii="Arial Narrow" w:hAnsi="Arial Narrow"/>
          <w:b/>
          <w:color w:val="000000"/>
          <w:sz w:val="20"/>
          <w:szCs w:val="20"/>
        </w:rPr>
        <w:t>Email Address:</w:t>
      </w:r>
      <w:r w:rsidR="007457F6" w:rsidRPr="00E96671">
        <w:rPr>
          <w:rFonts w:ascii="Arial Narrow" w:hAnsi="Arial Narrow"/>
          <w:color w:val="000000"/>
          <w:sz w:val="20"/>
          <w:szCs w:val="20"/>
        </w:rPr>
        <w:t xml:space="preserve"> </w:t>
      </w:r>
      <w:ins w:id="11" w:author="Ben Artin" w:date="2017-08-07T00:28:00Z">
        <w:r w:rsidR="000F0CE5">
          <w:rPr>
            <w:rFonts w:ascii="Arial Narrow" w:hAnsi="Arial Narrow"/>
            <w:color w:val="000000"/>
            <w:sz w:val="20"/>
            <w:szCs w:val="20"/>
          </w:rPr>
          <w:t>d</w:t>
        </w:r>
      </w:ins>
      <w:ins w:id="12" w:author="Ben Artin" w:date="2017-08-04T17:45:00Z">
        <w:r w:rsidR="00D928A9">
          <w:rPr>
            <w:rFonts w:ascii="Arial Narrow" w:hAnsi="Arial Narrow"/>
            <w:color w:val="000000"/>
            <w:sz w:val="20"/>
            <w:szCs w:val="20"/>
          </w:rPr>
          <w:t xml:space="preserve">aniel.weinberger@yale.edu </w:t>
        </w:r>
      </w:ins>
      <w:r w:rsidRPr="000F0CE5">
        <w:rPr>
          <w:rFonts w:ascii="Arial Narrow" w:hAnsi="Arial Narrow"/>
          <w:b/>
          <w:bCs/>
          <w:color w:val="000000"/>
          <w:sz w:val="20"/>
          <w:szCs w:val="20"/>
          <w:rPrChange w:id="13" w:author="Ben Artin" w:date="2017-08-07T00:28:00Z">
            <w:rPr>
              <w:rFonts w:ascii="Arial Narrow" w:hAnsi="Arial Narrow"/>
              <w:color w:val="000000"/>
              <w:sz w:val="20"/>
              <w:szCs w:val="20"/>
            </w:rPr>
          </w:rPrChange>
        </w:rPr>
        <w:t>Phone</w:t>
      </w:r>
      <w:ins w:id="14" w:author="Ben Artin" w:date="2017-08-04T17:45:00Z">
        <w:r w:rsidR="00D928A9" w:rsidRPr="000F0CE5">
          <w:rPr>
            <w:rFonts w:ascii="Arial Narrow" w:hAnsi="Arial Narrow"/>
            <w:b/>
            <w:bCs/>
            <w:color w:val="000000"/>
            <w:sz w:val="20"/>
            <w:szCs w:val="20"/>
            <w:rPrChange w:id="15" w:author="Ben Artin" w:date="2017-08-07T00:28:00Z">
              <w:rPr>
                <w:rFonts w:ascii="Arial Narrow" w:hAnsi="Arial Narrow"/>
                <w:color w:val="000000"/>
                <w:sz w:val="20"/>
                <w:szCs w:val="20"/>
              </w:rPr>
            </w:rPrChange>
          </w:rPr>
          <w:t xml:space="preserve"> </w:t>
        </w:r>
        <w:r w:rsidR="00D928A9">
          <w:rPr>
            <w:rFonts w:ascii="Arial Narrow" w:hAnsi="Arial Narrow"/>
            <w:color w:val="000000"/>
            <w:sz w:val="20"/>
            <w:szCs w:val="20"/>
          </w:rPr>
          <w:t>203-737-6004</w:t>
        </w:r>
      </w:ins>
    </w:p>
    <w:p w14:paraId="36E8983F" w14:textId="7FACDAD3" w:rsidR="007457F6" w:rsidRPr="00E96671" w:rsidRDefault="00380F4A" w:rsidP="007457F6">
      <w:pPr>
        <w:autoSpaceDE w:val="0"/>
        <w:autoSpaceDN w:val="0"/>
        <w:adjustRightInd w:val="0"/>
        <w:rPr>
          <w:rFonts w:ascii="Arial Narrow" w:hAnsi="Arial Narrow"/>
          <w:b/>
          <w:color w:val="000000"/>
          <w:sz w:val="20"/>
          <w:szCs w:val="20"/>
        </w:rPr>
      </w:pPr>
      <w:r>
        <w:rPr>
          <w:rFonts w:ascii="Arial Narrow" w:hAnsi="Arial Narrow"/>
          <w:color w:val="000000"/>
          <w:sz w:val="20"/>
          <w:szCs w:val="20"/>
        </w:rPr>
        <w:pict w14:anchorId="4CD17694">
          <v:rect id="_x0000_i1027" style="width:0;height:1.5pt" o:hralign="center" o:hrstd="t" o:hr="t" fillcolor="#558097" stroked="f"/>
        </w:pict>
      </w:r>
    </w:p>
    <w:p w14:paraId="14258341" w14:textId="2F538EA1" w:rsidR="007457F6" w:rsidRPr="00E96671" w:rsidRDefault="007457F6" w:rsidP="007457F6">
      <w:pPr>
        <w:autoSpaceDE w:val="0"/>
        <w:autoSpaceDN w:val="0"/>
        <w:adjustRightInd w:val="0"/>
        <w:rPr>
          <w:rFonts w:ascii="Arial Narrow" w:hAnsi="Arial Narrow"/>
          <w:b/>
          <w:color w:val="000000"/>
          <w:sz w:val="20"/>
          <w:szCs w:val="20"/>
        </w:rPr>
      </w:pPr>
      <w:r w:rsidRPr="00E96671">
        <w:rPr>
          <w:rFonts w:ascii="Arial Narrow" w:hAnsi="Arial Narrow"/>
          <w:b/>
          <w:color w:val="000000"/>
          <w:sz w:val="20"/>
          <w:szCs w:val="20"/>
        </w:rPr>
        <w:t xml:space="preserve">Research Plan Due:        </w:t>
      </w:r>
      <w:r w:rsidR="00784933" w:rsidRPr="00E96671">
        <w:rPr>
          <w:rFonts w:ascii="Arial Narrow" w:hAnsi="Arial Narrow"/>
          <w:color w:val="000000"/>
          <w:sz w:val="20"/>
          <w:szCs w:val="20"/>
          <w:highlight w:val="lightGray"/>
        </w:rPr>
        <w:t>8/</w:t>
      </w:r>
      <w:r w:rsidR="0071048F">
        <w:rPr>
          <w:rFonts w:ascii="Arial Narrow" w:hAnsi="Arial Narrow"/>
          <w:color w:val="000000"/>
          <w:sz w:val="20"/>
          <w:szCs w:val="20"/>
          <w:highlight w:val="lightGray"/>
        </w:rPr>
        <w:t>7</w:t>
      </w:r>
      <w:r w:rsidRPr="00E96671">
        <w:rPr>
          <w:rFonts w:ascii="Arial Narrow" w:hAnsi="Arial Narrow"/>
          <w:color w:val="000000"/>
          <w:sz w:val="20"/>
          <w:szCs w:val="20"/>
          <w:highlight w:val="lightGray"/>
        </w:rPr>
        <w:t>/1</w:t>
      </w:r>
      <w:r w:rsidR="0071048F">
        <w:rPr>
          <w:rFonts w:ascii="Arial Narrow" w:hAnsi="Arial Narrow"/>
          <w:color w:val="000000"/>
          <w:sz w:val="20"/>
          <w:szCs w:val="20"/>
          <w:highlight w:val="lightGray"/>
        </w:rPr>
        <w:t>7</w:t>
      </w:r>
      <w:r w:rsidRPr="00E96671">
        <w:rPr>
          <w:rFonts w:ascii="Arial Narrow" w:hAnsi="Arial Narrow"/>
          <w:color w:val="000000"/>
          <w:sz w:val="20"/>
          <w:szCs w:val="20"/>
          <w:highlight w:val="lightGray"/>
        </w:rPr>
        <w:t xml:space="preserve"> at </w:t>
      </w:r>
      <w:r w:rsidR="0071048F">
        <w:rPr>
          <w:rFonts w:ascii="Arial Narrow" w:hAnsi="Arial Narrow"/>
          <w:color w:val="000000"/>
          <w:sz w:val="20"/>
          <w:szCs w:val="20"/>
          <w:highlight w:val="lightGray"/>
        </w:rPr>
        <w:t>5</w:t>
      </w:r>
      <w:r w:rsidRPr="00E96671">
        <w:rPr>
          <w:rFonts w:ascii="Arial Narrow" w:hAnsi="Arial Narrow"/>
          <w:color w:val="000000"/>
          <w:sz w:val="20"/>
          <w:szCs w:val="20"/>
          <w:highlight w:val="lightGray"/>
        </w:rPr>
        <w:t>pm</w:t>
      </w:r>
      <w:r w:rsidRPr="00E96671">
        <w:rPr>
          <w:rFonts w:ascii="Arial Narrow" w:hAnsi="Arial Narrow"/>
          <w:b/>
          <w:color w:val="000000"/>
          <w:sz w:val="20"/>
          <w:szCs w:val="20"/>
        </w:rPr>
        <w:tab/>
      </w:r>
      <w:r w:rsidR="00C92D16">
        <w:rPr>
          <w:rFonts w:ascii="Arial Narrow" w:hAnsi="Arial Narrow"/>
          <w:b/>
          <w:color w:val="000000"/>
          <w:sz w:val="20"/>
          <w:szCs w:val="20"/>
        </w:rPr>
        <w:t xml:space="preserve">Thesis Month I: </w:t>
      </w:r>
      <w:r w:rsidR="00C92D16" w:rsidRPr="003C716F">
        <w:rPr>
          <w:rFonts w:ascii="Arial Narrow" w:hAnsi="Arial Narrow"/>
          <w:color w:val="000000"/>
          <w:sz w:val="20"/>
          <w:szCs w:val="20"/>
          <w:highlight w:val="lightGray"/>
        </w:rPr>
        <w:t>12/4/17-12/21/17</w:t>
      </w:r>
      <w:r w:rsidR="00C92D16">
        <w:rPr>
          <w:rFonts w:ascii="Arial Narrow" w:hAnsi="Arial Narrow"/>
          <w:b/>
          <w:color w:val="000000"/>
          <w:sz w:val="20"/>
          <w:szCs w:val="20"/>
        </w:rPr>
        <w:tab/>
      </w:r>
      <w:r w:rsidRPr="00E96671">
        <w:rPr>
          <w:rFonts w:ascii="Arial Narrow" w:hAnsi="Arial Narrow"/>
          <w:b/>
          <w:color w:val="000000"/>
          <w:sz w:val="20"/>
          <w:szCs w:val="20"/>
        </w:rPr>
        <w:t xml:space="preserve">Progress Report Due:  </w:t>
      </w:r>
      <w:r w:rsidRPr="00E96671">
        <w:rPr>
          <w:rFonts w:ascii="Arial Narrow" w:hAnsi="Arial Narrow"/>
          <w:b/>
          <w:color w:val="000000"/>
          <w:sz w:val="20"/>
          <w:szCs w:val="20"/>
        </w:rPr>
        <w:tab/>
        <w:t xml:space="preserve"> </w:t>
      </w:r>
      <w:r w:rsidRPr="00E96671">
        <w:rPr>
          <w:rFonts w:ascii="Arial Narrow" w:hAnsi="Arial Narrow"/>
          <w:color w:val="000000"/>
          <w:sz w:val="20"/>
          <w:szCs w:val="20"/>
          <w:highlight w:val="lightGray"/>
        </w:rPr>
        <w:t>1/</w:t>
      </w:r>
      <w:r w:rsidR="0071048F">
        <w:rPr>
          <w:rFonts w:ascii="Arial Narrow" w:hAnsi="Arial Narrow"/>
          <w:color w:val="000000"/>
          <w:sz w:val="20"/>
          <w:szCs w:val="20"/>
          <w:highlight w:val="lightGray"/>
        </w:rPr>
        <w:t>8</w:t>
      </w:r>
      <w:r w:rsidRPr="00E96671">
        <w:rPr>
          <w:rFonts w:ascii="Arial Narrow" w:hAnsi="Arial Narrow"/>
          <w:color w:val="000000"/>
          <w:sz w:val="20"/>
          <w:szCs w:val="20"/>
          <w:highlight w:val="lightGray"/>
        </w:rPr>
        <w:t>/1</w:t>
      </w:r>
      <w:r w:rsidR="0071048F">
        <w:rPr>
          <w:rFonts w:ascii="Arial Narrow" w:hAnsi="Arial Narrow"/>
          <w:color w:val="000000"/>
          <w:sz w:val="20"/>
          <w:szCs w:val="20"/>
          <w:highlight w:val="lightGray"/>
        </w:rPr>
        <w:t>8</w:t>
      </w:r>
      <w:r w:rsidRPr="00E96671">
        <w:rPr>
          <w:rFonts w:ascii="Arial Narrow" w:hAnsi="Arial Narrow"/>
          <w:color w:val="000000"/>
          <w:sz w:val="20"/>
          <w:szCs w:val="20"/>
          <w:highlight w:val="lightGray"/>
        </w:rPr>
        <w:t xml:space="preserve"> at </w:t>
      </w:r>
      <w:r w:rsidR="0071048F">
        <w:rPr>
          <w:rFonts w:ascii="Arial Narrow" w:hAnsi="Arial Narrow"/>
          <w:color w:val="000000"/>
          <w:sz w:val="20"/>
          <w:szCs w:val="20"/>
          <w:highlight w:val="lightGray"/>
        </w:rPr>
        <w:t>5</w:t>
      </w:r>
      <w:r w:rsidRPr="00E96671">
        <w:rPr>
          <w:rFonts w:ascii="Arial Narrow" w:hAnsi="Arial Narrow"/>
          <w:color w:val="000000"/>
          <w:sz w:val="20"/>
          <w:szCs w:val="20"/>
          <w:highlight w:val="lightGray"/>
        </w:rPr>
        <w:t>pm</w:t>
      </w:r>
    </w:p>
    <w:p w14:paraId="7E290A55" w14:textId="77777777" w:rsidR="007457F6" w:rsidRPr="00E96671" w:rsidRDefault="007457F6" w:rsidP="007457F6">
      <w:pPr>
        <w:autoSpaceDE w:val="0"/>
        <w:autoSpaceDN w:val="0"/>
        <w:adjustRightInd w:val="0"/>
        <w:rPr>
          <w:rFonts w:ascii="Arial Narrow" w:hAnsi="Arial Narrow"/>
          <w:b/>
          <w:color w:val="000000"/>
          <w:sz w:val="20"/>
          <w:szCs w:val="20"/>
        </w:rPr>
      </w:pPr>
    </w:p>
    <w:p w14:paraId="077E6827" w14:textId="190DDD70" w:rsidR="007457F6" w:rsidRPr="00E96671" w:rsidRDefault="00C92D16" w:rsidP="007457F6">
      <w:pPr>
        <w:autoSpaceDE w:val="0"/>
        <w:autoSpaceDN w:val="0"/>
        <w:adjustRightInd w:val="0"/>
        <w:rPr>
          <w:rFonts w:ascii="Arial Narrow" w:hAnsi="Arial Narrow"/>
          <w:color w:val="000000"/>
          <w:sz w:val="20"/>
          <w:szCs w:val="20"/>
        </w:rPr>
      </w:pPr>
      <w:r w:rsidRPr="00E96671">
        <w:rPr>
          <w:rFonts w:ascii="Arial Narrow" w:hAnsi="Arial Narrow"/>
          <w:noProof/>
          <w:sz w:val="20"/>
          <w:szCs w:val="20"/>
          <w:lang w:eastAsia="zh-CN" w:bidi="th-TH"/>
        </w:rPr>
        <mc:AlternateContent>
          <mc:Choice Requires="wps">
            <w:drawing>
              <wp:anchor distT="0" distB="0" distL="114300" distR="114300" simplePos="0" relativeHeight="251669504" behindDoc="0" locked="0" layoutInCell="1" allowOverlap="1" wp14:anchorId="11E3178A" wp14:editId="500ABCC2">
                <wp:simplePos x="0" y="0"/>
                <wp:positionH relativeFrom="column">
                  <wp:posOffset>4457700</wp:posOffset>
                </wp:positionH>
                <wp:positionV relativeFrom="paragraph">
                  <wp:posOffset>34925</wp:posOffset>
                </wp:positionV>
                <wp:extent cx="76200" cy="85725"/>
                <wp:effectExtent l="0" t="0" r="19050" b="28575"/>
                <wp:wrapNone/>
                <wp:docPr id="8" name="Beve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85725"/>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8" o:spid="_x0000_s1026" type="#_x0000_t84" style="position:absolute;margin-left:351pt;margin-top:2.75pt;width: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"/>
            </w:pict>
          </mc:Fallback>
        </mc:AlternateContent>
      </w:r>
      <w:r w:rsidRPr="00E96671">
        <w:rPr>
          <w:rFonts w:ascii="Arial Narrow" w:hAnsi="Arial Narrow"/>
          <w:noProof/>
          <w:sz w:val="20"/>
          <w:szCs w:val="20"/>
          <w:lang w:eastAsia="zh-CN" w:bidi="th-TH"/>
        </w:rPr>
        <mc:AlternateContent>
          <mc:Choice Requires="wps">
            <w:drawing>
              <wp:anchor distT="0" distB="0" distL="114300" distR="114300" simplePos="0" relativeHeight="251668480" behindDoc="0" locked="0" layoutInCell="1" allowOverlap="1" wp14:anchorId="46F83E16" wp14:editId="3C72A324">
                <wp:simplePos x="0" y="0"/>
                <wp:positionH relativeFrom="column">
                  <wp:posOffset>3124200</wp:posOffset>
                </wp:positionH>
                <wp:positionV relativeFrom="paragraph">
                  <wp:posOffset>15875</wp:posOffset>
                </wp:positionV>
                <wp:extent cx="76200" cy="85725"/>
                <wp:effectExtent l="0" t="0" r="19050" b="28575"/>
                <wp:wrapNone/>
                <wp:docPr id="9" name="Beve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85725"/>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Bevel 9" o:spid="_x0000_s1026" type="#_x0000_t84" style="position:absolute;margin-left:246pt;margin-top:1.25pt;width:6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"/>
            </w:pict>
          </mc:Fallback>
        </mc:AlternateContent>
      </w:r>
      <w:r>
        <w:rPr>
          <w:rFonts w:ascii="Arial Narrow" w:hAnsi="Arial Narrow"/>
          <w:b/>
          <w:color w:val="000000"/>
          <w:sz w:val="20"/>
          <w:szCs w:val="20"/>
        </w:rPr>
        <w:t>Pre-Thesis</w:t>
      </w:r>
      <w:r w:rsidRPr="00E96671">
        <w:rPr>
          <w:rFonts w:ascii="Arial Narrow" w:hAnsi="Arial Narrow"/>
          <w:b/>
          <w:color w:val="000000"/>
          <w:sz w:val="20"/>
          <w:szCs w:val="20"/>
        </w:rPr>
        <w:t xml:space="preserve"> </w:t>
      </w:r>
      <w:r>
        <w:rPr>
          <w:rFonts w:ascii="Arial Narrow" w:hAnsi="Arial Narrow"/>
          <w:b/>
          <w:color w:val="000000"/>
          <w:sz w:val="20"/>
          <w:szCs w:val="20"/>
        </w:rPr>
        <w:t>Meeting:_______________</w:t>
      </w:r>
      <w:r>
        <w:rPr>
          <w:rFonts w:ascii="Arial Narrow" w:hAnsi="Arial Narrow"/>
          <w:color w:val="000000"/>
          <w:sz w:val="20"/>
          <w:szCs w:val="20"/>
        </w:rPr>
        <w:t xml:space="preserve">                </w:t>
      </w:r>
      <w:r w:rsidR="007457F6" w:rsidRPr="00E96671">
        <w:rPr>
          <w:rFonts w:ascii="Arial Narrow" w:hAnsi="Arial Narrow"/>
          <w:b/>
          <w:color w:val="000000"/>
          <w:sz w:val="20"/>
          <w:szCs w:val="20"/>
        </w:rPr>
        <w:t xml:space="preserve">Thesis Month II:    </w:t>
      </w:r>
      <w:r w:rsidR="007457F6" w:rsidRPr="00E96671">
        <w:rPr>
          <w:rFonts w:ascii="Arial Narrow" w:hAnsi="Arial Narrow"/>
          <w:color w:val="000000"/>
          <w:sz w:val="20"/>
          <w:szCs w:val="20"/>
        </w:rPr>
        <w:t>4/2</w:t>
      </w:r>
      <w:r w:rsidR="00A45751">
        <w:rPr>
          <w:rFonts w:ascii="Arial Narrow" w:hAnsi="Arial Narrow"/>
          <w:color w:val="000000"/>
          <w:sz w:val="20"/>
          <w:szCs w:val="20"/>
        </w:rPr>
        <w:t>3</w:t>
      </w:r>
      <w:r w:rsidR="007457F6" w:rsidRPr="00E96671">
        <w:rPr>
          <w:rFonts w:ascii="Arial Narrow" w:hAnsi="Arial Narrow"/>
          <w:color w:val="000000"/>
          <w:sz w:val="20"/>
          <w:szCs w:val="20"/>
        </w:rPr>
        <w:t>/1</w:t>
      </w:r>
      <w:r w:rsidR="00A45751">
        <w:rPr>
          <w:rFonts w:ascii="Arial Narrow" w:hAnsi="Arial Narrow"/>
          <w:color w:val="000000"/>
          <w:sz w:val="20"/>
          <w:szCs w:val="20"/>
        </w:rPr>
        <w:t>8</w:t>
      </w:r>
      <w:r w:rsidR="007457F6" w:rsidRPr="00E96671">
        <w:rPr>
          <w:rFonts w:ascii="Arial Narrow" w:hAnsi="Arial Narrow"/>
          <w:color w:val="000000"/>
          <w:sz w:val="20"/>
          <w:szCs w:val="20"/>
        </w:rPr>
        <w:t>-5/</w:t>
      </w:r>
      <w:r w:rsidR="00784933" w:rsidRPr="00E96671">
        <w:rPr>
          <w:rFonts w:ascii="Arial Narrow" w:hAnsi="Arial Narrow"/>
          <w:color w:val="000000"/>
          <w:sz w:val="20"/>
          <w:szCs w:val="20"/>
        </w:rPr>
        <w:t>1</w:t>
      </w:r>
      <w:r w:rsidR="00A45751">
        <w:rPr>
          <w:rFonts w:ascii="Arial Narrow" w:hAnsi="Arial Narrow"/>
          <w:color w:val="000000"/>
          <w:sz w:val="20"/>
          <w:szCs w:val="20"/>
        </w:rPr>
        <w:t>8</w:t>
      </w:r>
      <w:r w:rsidR="007457F6" w:rsidRPr="00E96671">
        <w:rPr>
          <w:rFonts w:ascii="Arial Narrow" w:hAnsi="Arial Narrow"/>
          <w:color w:val="000000"/>
          <w:sz w:val="20"/>
          <w:szCs w:val="20"/>
        </w:rPr>
        <w:t>/1</w:t>
      </w:r>
      <w:r w:rsidR="00A45751">
        <w:rPr>
          <w:rFonts w:ascii="Arial Narrow" w:hAnsi="Arial Narrow"/>
          <w:color w:val="000000"/>
          <w:sz w:val="20"/>
          <w:szCs w:val="20"/>
        </w:rPr>
        <w:t>8</w:t>
      </w:r>
      <w:r w:rsidR="007457F6" w:rsidRPr="00E96671">
        <w:rPr>
          <w:rFonts w:ascii="Arial Narrow" w:hAnsi="Arial Narrow"/>
          <w:color w:val="000000"/>
          <w:sz w:val="20"/>
          <w:szCs w:val="20"/>
        </w:rPr>
        <w:tab/>
      </w:r>
      <w:r w:rsidR="007457F6" w:rsidRPr="00E96671">
        <w:rPr>
          <w:rFonts w:ascii="Arial Narrow" w:hAnsi="Arial Narrow"/>
          <w:color w:val="000000"/>
          <w:sz w:val="20"/>
          <w:szCs w:val="20"/>
        </w:rPr>
        <w:tab/>
        <w:t>5/2</w:t>
      </w:r>
      <w:r w:rsidR="00A45751">
        <w:rPr>
          <w:rFonts w:ascii="Arial Narrow" w:hAnsi="Arial Narrow"/>
          <w:color w:val="000000"/>
          <w:sz w:val="20"/>
          <w:szCs w:val="20"/>
        </w:rPr>
        <w:t>1</w:t>
      </w:r>
      <w:r w:rsidR="007457F6" w:rsidRPr="00E96671">
        <w:rPr>
          <w:rFonts w:ascii="Arial Narrow" w:hAnsi="Arial Narrow"/>
          <w:color w:val="000000"/>
          <w:sz w:val="20"/>
          <w:szCs w:val="20"/>
        </w:rPr>
        <w:t>/1</w:t>
      </w:r>
      <w:r w:rsidR="00A45751">
        <w:rPr>
          <w:rFonts w:ascii="Arial Narrow" w:hAnsi="Arial Narrow"/>
          <w:color w:val="000000"/>
          <w:sz w:val="20"/>
          <w:szCs w:val="20"/>
        </w:rPr>
        <w:t>8</w:t>
      </w:r>
      <w:r w:rsidR="007457F6" w:rsidRPr="00E96671">
        <w:rPr>
          <w:rFonts w:ascii="Arial Narrow" w:hAnsi="Arial Narrow"/>
          <w:color w:val="000000"/>
          <w:sz w:val="20"/>
          <w:szCs w:val="20"/>
        </w:rPr>
        <w:t>-6/1</w:t>
      </w:r>
      <w:r w:rsidR="00A45751">
        <w:rPr>
          <w:rFonts w:ascii="Arial Narrow" w:hAnsi="Arial Narrow"/>
          <w:color w:val="000000"/>
          <w:sz w:val="20"/>
          <w:szCs w:val="20"/>
        </w:rPr>
        <w:t>5</w:t>
      </w:r>
      <w:r w:rsidR="007457F6" w:rsidRPr="00E96671">
        <w:rPr>
          <w:rFonts w:ascii="Arial Narrow" w:hAnsi="Arial Narrow"/>
          <w:color w:val="000000"/>
          <w:sz w:val="20"/>
          <w:szCs w:val="20"/>
        </w:rPr>
        <w:t>/1</w:t>
      </w:r>
      <w:r w:rsidR="00A45751">
        <w:rPr>
          <w:rFonts w:ascii="Arial Narrow" w:hAnsi="Arial Narrow"/>
          <w:color w:val="000000"/>
          <w:sz w:val="20"/>
          <w:szCs w:val="20"/>
        </w:rPr>
        <w:t>8</w:t>
      </w:r>
    </w:p>
    <w:p w14:paraId="176E4AA8" w14:textId="3A75A6B2" w:rsidR="007457F6" w:rsidRPr="00E96671" w:rsidRDefault="007457F6" w:rsidP="007457F6">
      <w:pPr>
        <w:autoSpaceDE w:val="0"/>
        <w:autoSpaceDN w:val="0"/>
        <w:adjustRightInd w:val="0"/>
        <w:rPr>
          <w:rFonts w:ascii="Arial Narrow" w:hAnsi="Arial Narrow"/>
          <w:color w:val="000000"/>
          <w:sz w:val="20"/>
          <w:szCs w:val="20"/>
        </w:rPr>
      </w:pPr>
      <w:r w:rsidRPr="00E96671">
        <w:rPr>
          <w:rFonts w:ascii="Arial Narrow" w:hAnsi="Arial Narrow"/>
          <w:noProof/>
          <w:sz w:val="20"/>
          <w:szCs w:val="20"/>
          <w:lang w:eastAsia="zh-CN" w:bidi="th-TH"/>
        </w:rPr>
        <mc:AlternateContent>
          <mc:Choice Requires="wps">
            <w:drawing>
              <wp:anchor distT="0" distB="0" distL="114300" distR="114300" simplePos="0" relativeHeight="251666432" behindDoc="0" locked="0" layoutInCell="1" allowOverlap="1" wp14:anchorId="7B4135B8" wp14:editId="65AA22F9">
                <wp:simplePos x="0" y="0"/>
                <wp:positionH relativeFrom="column">
                  <wp:posOffset>4457700</wp:posOffset>
                </wp:positionH>
                <wp:positionV relativeFrom="paragraph">
                  <wp:posOffset>24765</wp:posOffset>
                </wp:positionV>
                <wp:extent cx="76200" cy="85725"/>
                <wp:effectExtent l="0" t="0" r="25400" b="15875"/>
                <wp:wrapNone/>
                <wp:docPr id="17" name="Beve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85725"/>
                        </a:xfrm>
                        <a:prstGeom prst="bevel">
                          <a:avLst>
                            <a:gd name="adj" fmla="val 12500"/>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DF6A6"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7" o:spid="_x0000_s1026" type="#_x0000_t84" style="position:absolute;margin-left:351pt;margin-top:1.95pt;width:6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" fillcolor="black [3213]"/>
            </w:pict>
          </mc:Fallback>
        </mc:AlternateContent>
      </w:r>
      <w:r w:rsidRPr="00E96671">
        <w:rPr>
          <w:rFonts w:ascii="Arial Narrow" w:hAnsi="Arial Narrow"/>
          <w:noProof/>
          <w:sz w:val="20"/>
          <w:szCs w:val="20"/>
          <w:lang w:eastAsia="zh-CN" w:bidi="th-TH"/>
        </w:rPr>
        <mc:AlternateContent>
          <mc:Choice Requires="wps">
            <w:drawing>
              <wp:anchor distT="0" distB="0" distL="114300" distR="114300" simplePos="0" relativeHeight="251663360" behindDoc="0" locked="0" layoutInCell="1" allowOverlap="1" wp14:anchorId="73310AB1" wp14:editId="3B742F9F">
                <wp:simplePos x="0" y="0"/>
                <wp:positionH relativeFrom="column">
                  <wp:posOffset>3124200</wp:posOffset>
                </wp:positionH>
                <wp:positionV relativeFrom="paragraph">
                  <wp:posOffset>24765</wp:posOffset>
                </wp:positionV>
                <wp:extent cx="76200" cy="85725"/>
                <wp:effectExtent l="0" t="0" r="19050" b="28575"/>
                <wp:wrapNone/>
                <wp:docPr id="16" name="Bev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85725"/>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B7661B1" id="Bevel 16" o:spid="_x0000_s1026" type="#_x0000_t84" style="position:absolute;margin-left:246pt;margin-top:1.95pt;width:6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"/>
            </w:pict>
          </mc:Fallback>
        </mc:AlternateContent>
      </w:r>
      <w:r w:rsidR="00C92D16">
        <w:rPr>
          <w:rFonts w:ascii="Arial Narrow" w:hAnsi="Arial Narrow"/>
          <w:color w:val="000000"/>
          <w:sz w:val="20"/>
          <w:szCs w:val="20"/>
        </w:rPr>
        <w:t>(fill in the blank)</w:t>
      </w:r>
      <w:r w:rsidR="00047194">
        <w:rPr>
          <w:rFonts w:ascii="Arial Narrow" w:hAnsi="Arial Narrow"/>
          <w:color w:val="000000"/>
          <w:sz w:val="20"/>
          <w:szCs w:val="20"/>
        </w:rPr>
        <w:tab/>
      </w:r>
      <w:r w:rsidR="00047194">
        <w:rPr>
          <w:rFonts w:ascii="Arial Narrow" w:hAnsi="Arial Narrow"/>
          <w:color w:val="000000"/>
          <w:sz w:val="20"/>
          <w:szCs w:val="20"/>
        </w:rPr>
        <w:tab/>
      </w:r>
      <w:r w:rsidR="00047194">
        <w:rPr>
          <w:rFonts w:ascii="Arial Narrow" w:hAnsi="Arial Narrow"/>
          <w:color w:val="000000"/>
          <w:sz w:val="20"/>
          <w:szCs w:val="20"/>
        </w:rPr>
        <w:tab/>
      </w:r>
      <w:r w:rsidR="00047194">
        <w:rPr>
          <w:rFonts w:ascii="Arial Narrow" w:hAnsi="Arial Narrow"/>
          <w:color w:val="000000"/>
          <w:sz w:val="20"/>
          <w:szCs w:val="20"/>
        </w:rPr>
        <w:tab/>
      </w:r>
      <w:r w:rsidR="00C92D16">
        <w:rPr>
          <w:rFonts w:ascii="Arial Narrow" w:hAnsi="Arial Narrow"/>
          <w:color w:val="000000"/>
          <w:sz w:val="20"/>
          <w:szCs w:val="20"/>
        </w:rPr>
        <w:t xml:space="preserve">  </w:t>
      </w:r>
      <w:r w:rsidRPr="00E96671">
        <w:rPr>
          <w:rFonts w:ascii="Arial Narrow" w:hAnsi="Arial Narrow"/>
          <w:color w:val="000000"/>
          <w:sz w:val="20"/>
          <w:szCs w:val="20"/>
        </w:rPr>
        <w:t>(</w:t>
      </w:r>
      <w:r w:rsidRPr="00E96671">
        <w:rPr>
          <w:rFonts w:ascii="Arial Narrow" w:hAnsi="Arial Narrow"/>
          <w:i/>
          <w:color w:val="000000"/>
          <w:sz w:val="20"/>
          <w:szCs w:val="20"/>
        </w:rPr>
        <w:t>select one</w:t>
      </w:r>
      <w:r w:rsidRPr="00E96671">
        <w:rPr>
          <w:rFonts w:ascii="Arial Narrow" w:hAnsi="Arial Narrow"/>
          <w:color w:val="000000"/>
          <w:sz w:val="20"/>
          <w:szCs w:val="20"/>
        </w:rPr>
        <w:t>)</w:t>
      </w:r>
      <w:r w:rsidRPr="00E96671">
        <w:rPr>
          <w:rFonts w:ascii="Arial Narrow" w:hAnsi="Arial Narrow"/>
          <w:color w:val="000000"/>
          <w:sz w:val="20"/>
          <w:szCs w:val="20"/>
        </w:rPr>
        <w:tab/>
        <w:t xml:space="preserve"> 6/</w:t>
      </w:r>
      <w:r w:rsidR="00784933" w:rsidRPr="00E96671">
        <w:rPr>
          <w:rFonts w:ascii="Arial Narrow" w:hAnsi="Arial Narrow"/>
          <w:color w:val="000000"/>
          <w:sz w:val="20"/>
          <w:szCs w:val="20"/>
        </w:rPr>
        <w:t>1</w:t>
      </w:r>
      <w:r w:rsidR="00A45751">
        <w:rPr>
          <w:rFonts w:ascii="Arial Narrow" w:hAnsi="Arial Narrow"/>
          <w:color w:val="000000"/>
          <w:sz w:val="20"/>
          <w:szCs w:val="20"/>
        </w:rPr>
        <w:t>8</w:t>
      </w:r>
      <w:r w:rsidRPr="00E96671">
        <w:rPr>
          <w:rFonts w:ascii="Arial Narrow" w:hAnsi="Arial Narrow"/>
          <w:color w:val="000000"/>
          <w:sz w:val="20"/>
          <w:szCs w:val="20"/>
        </w:rPr>
        <w:t>/1</w:t>
      </w:r>
      <w:r w:rsidR="00A45751">
        <w:rPr>
          <w:rFonts w:ascii="Arial Narrow" w:hAnsi="Arial Narrow"/>
          <w:color w:val="000000"/>
          <w:sz w:val="20"/>
          <w:szCs w:val="20"/>
        </w:rPr>
        <w:t>8</w:t>
      </w:r>
      <w:r w:rsidRPr="00E96671">
        <w:rPr>
          <w:rFonts w:ascii="Arial Narrow" w:hAnsi="Arial Narrow"/>
          <w:color w:val="000000"/>
          <w:sz w:val="20"/>
          <w:szCs w:val="20"/>
        </w:rPr>
        <w:t>-7/1</w:t>
      </w:r>
      <w:r w:rsidR="00A45751">
        <w:rPr>
          <w:rFonts w:ascii="Arial Narrow" w:hAnsi="Arial Narrow"/>
          <w:color w:val="000000"/>
          <w:sz w:val="20"/>
          <w:szCs w:val="20"/>
        </w:rPr>
        <w:t>3</w:t>
      </w:r>
      <w:r w:rsidRPr="00E96671">
        <w:rPr>
          <w:rFonts w:ascii="Arial Narrow" w:hAnsi="Arial Narrow"/>
          <w:color w:val="000000"/>
          <w:sz w:val="20"/>
          <w:szCs w:val="20"/>
        </w:rPr>
        <w:t>/1</w:t>
      </w:r>
      <w:r w:rsidR="00A45751">
        <w:rPr>
          <w:rFonts w:ascii="Arial Narrow" w:hAnsi="Arial Narrow"/>
          <w:color w:val="000000"/>
          <w:sz w:val="20"/>
          <w:szCs w:val="20"/>
        </w:rPr>
        <w:t>8</w:t>
      </w:r>
      <w:r w:rsidRPr="00E96671">
        <w:rPr>
          <w:rFonts w:ascii="Arial Narrow" w:hAnsi="Arial Narrow"/>
          <w:color w:val="000000"/>
          <w:sz w:val="20"/>
          <w:szCs w:val="20"/>
        </w:rPr>
        <w:tab/>
      </w:r>
      <w:r w:rsidRPr="00E96671">
        <w:rPr>
          <w:rFonts w:ascii="Arial Narrow" w:hAnsi="Arial Narrow"/>
          <w:color w:val="000000"/>
          <w:sz w:val="20"/>
          <w:szCs w:val="20"/>
        </w:rPr>
        <w:tab/>
        <w:t>7/1</w:t>
      </w:r>
      <w:r w:rsidR="00A45751">
        <w:rPr>
          <w:rFonts w:ascii="Arial Narrow" w:hAnsi="Arial Narrow"/>
          <w:color w:val="000000"/>
          <w:sz w:val="20"/>
          <w:szCs w:val="20"/>
        </w:rPr>
        <w:t>6</w:t>
      </w:r>
      <w:r w:rsidRPr="00E96671">
        <w:rPr>
          <w:rFonts w:ascii="Arial Narrow" w:hAnsi="Arial Narrow"/>
          <w:color w:val="000000"/>
          <w:sz w:val="20"/>
          <w:szCs w:val="20"/>
        </w:rPr>
        <w:t>/1</w:t>
      </w:r>
      <w:r w:rsidR="00A45751">
        <w:rPr>
          <w:rFonts w:ascii="Arial Narrow" w:hAnsi="Arial Narrow"/>
          <w:color w:val="000000"/>
          <w:sz w:val="20"/>
          <w:szCs w:val="20"/>
        </w:rPr>
        <w:t>8</w:t>
      </w:r>
      <w:r w:rsidRPr="00E96671">
        <w:rPr>
          <w:rFonts w:ascii="Arial Narrow" w:hAnsi="Arial Narrow"/>
          <w:color w:val="000000"/>
          <w:sz w:val="20"/>
          <w:szCs w:val="20"/>
        </w:rPr>
        <w:t>-8/1</w:t>
      </w:r>
      <w:r w:rsidR="00A45751">
        <w:rPr>
          <w:rFonts w:ascii="Arial Narrow" w:hAnsi="Arial Narrow"/>
          <w:color w:val="000000"/>
          <w:sz w:val="20"/>
          <w:szCs w:val="20"/>
        </w:rPr>
        <w:t>0</w:t>
      </w:r>
      <w:r w:rsidRPr="00E96671">
        <w:rPr>
          <w:rFonts w:ascii="Arial Narrow" w:hAnsi="Arial Narrow"/>
          <w:color w:val="000000"/>
          <w:sz w:val="20"/>
          <w:szCs w:val="20"/>
        </w:rPr>
        <w:t>/1</w:t>
      </w:r>
      <w:r w:rsidR="00A45751">
        <w:rPr>
          <w:rFonts w:ascii="Arial Narrow" w:hAnsi="Arial Narrow"/>
          <w:color w:val="000000"/>
          <w:sz w:val="20"/>
          <w:szCs w:val="20"/>
        </w:rPr>
        <w:t>8</w:t>
      </w:r>
    </w:p>
    <w:p w14:paraId="7D32C221" w14:textId="76222B59" w:rsidR="007457F6" w:rsidRPr="00E96671" w:rsidRDefault="007457F6" w:rsidP="007457F6">
      <w:pPr>
        <w:autoSpaceDE w:val="0"/>
        <w:autoSpaceDN w:val="0"/>
        <w:adjustRightInd w:val="0"/>
        <w:rPr>
          <w:rFonts w:ascii="Arial Narrow" w:hAnsi="Arial Narrow"/>
          <w:color w:val="000000"/>
          <w:sz w:val="20"/>
          <w:szCs w:val="20"/>
        </w:rPr>
      </w:pPr>
      <w:r w:rsidRPr="00E96671">
        <w:rPr>
          <w:rFonts w:ascii="Arial Narrow" w:hAnsi="Arial Narrow"/>
          <w:noProof/>
          <w:sz w:val="20"/>
          <w:szCs w:val="20"/>
          <w:lang w:eastAsia="zh-CN" w:bidi="th-TH"/>
        </w:rPr>
        <mc:AlternateContent>
          <mc:Choice Requires="wps">
            <w:drawing>
              <wp:anchor distT="0" distB="0" distL="114300" distR="114300" simplePos="0" relativeHeight="251664384" behindDoc="0" locked="0" layoutInCell="1" allowOverlap="1" wp14:anchorId="7353C265" wp14:editId="6F55A283">
                <wp:simplePos x="0" y="0"/>
                <wp:positionH relativeFrom="column">
                  <wp:posOffset>3124200</wp:posOffset>
                </wp:positionH>
                <wp:positionV relativeFrom="paragraph">
                  <wp:posOffset>8890</wp:posOffset>
                </wp:positionV>
                <wp:extent cx="76200" cy="85725"/>
                <wp:effectExtent l="0" t="0" r="19050" b="28575"/>
                <wp:wrapNone/>
                <wp:docPr id="14" name="Beve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85725"/>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91D0CBF" id="Bevel 14" o:spid="_x0000_s1026" type="#_x0000_t84" style="position:absolute;margin-left:246pt;margin-top:.7pt;width:6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"/>
            </w:pict>
          </mc:Fallback>
        </mc:AlternateContent>
      </w:r>
      <w:r w:rsidRPr="00E96671">
        <w:rPr>
          <w:rFonts w:ascii="Arial Narrow" w:hAnsi="Arial Narrow"/>
          <w:color w:val="000000"/>
          <w:sz w:val="20"/>
          <w:szCs w:val="20"/>
        </w:rPr>
        <w:tab/>
      </w:r>
      <w:r w:rsidRPr="00E96671">
        <w:rPr>
          <w:rFonts w:ascii="Arial Narrow" w:hAnsi="Arial Narrow"/>
          <w:color w:val="000000"/>
          <w:sz w:val="20"/>
          <w:szCs w:val="20"/>
        </w:rPr>
        <w:tab/>
      </w:r>
      <w:r w:rsidRPr="00E96671">
        <w:rPr>
          <w:rFonts w:ascii="Arial Narrow" w:hAnsi="Arial Narrow"/>
          <w:color w:val="000000"/>
          <w:sz w:val="20"/>
          <w:szCs w:val="20"/>
        </w:rPr>
        <w:tab/>
      </w:r>
      <w:r w:rsidRPr="00E96671">
        <w:rPr>
          <w:rFonts w:ascii="Arial Narrow" w:hAnsi="Arial Narrow"/>
          <w:color w:val="000000"/>
          <w:sz w:val="20"/>
          <w:szCs w:val="20"/>
        </w:rPr>
        <w:tab/>
      </w:r>
      <w:r w:rsidRPr="00E96671">
        <w:rPr>
          <w:rFonts w:ascii="Arial Narrow" w:hAnsi="Arial Narrow"/>
          <w:color w:val="000000"/>
          <w:sz w:val="20"/>
          <w:szCs w:val="20"/>
        </w:rPr>
        <w:tab/>
      </w:r>
      <w:r w:rsidRPr="00E96671">
        <w:rPr>
          <w:rFonts w:ascii="Arial Narrow" w:hAnsi="Arial Narrow"/>
          <w:color w:val="000000"/>
          <w:sz w:val="20"/>
          <w:szCs w:val="20"/>
        </w:rPr>
        <w:tab/>
      </w:r>
      <w:r w:rsidRPr="00E96671">
        <w:rPr>
          <w:rFonts w:ascii="Arial Narrow" w:hAnsi="Arial Narrow"/>
          <w:color w:val="000000"/>
          <w:sz w:val="20"/>
          <w:szCs w:val="20"/>
        </w:rPr>
        <w:tab/>
        <w:t xml:space="preserve"> 8/1</w:t>
      </w:r>
      <w:r w:rsidR="00A45751">
        <w:rPr>
          <w:rFonts w:ascii="Arial Narrow" w:hAnsi="Arial Narrow"/>
          <w:color w:val="000000"/>
          <w:sz w:val="20"/>
          <w:szCs w:val="20"/>
        </w:rPr>
        <w:t>3</w:t>
      </w:r>
      <w:r w:rsidRPr="00E96671">
        <w:rPr>
          <w:rFonts w:ascii="Arial Narrow" w:hAnsi="Arial Narrow"/>
          <w:color w:val="000000"/>
          <w:sz w:val="20"/>
          <w:szCs w:val="20"/>
        </w:rPr>
        <w:t>/1</w:t>
      </w:r>
      <w:r w:rsidR="00A45751">
        <w:rPr>
          <w:rFonts w:ascii="Arial Narrow" w:hAnsi="Arial Narrow"/>
          <w:color w:val="000000"/>
          <w:sz w:val="20"/>
          <w:szCs w:val="20"/>
        </w:rPr>
        <w:t>8</w:t>
      </w:r>
      <w:r w:rsidRPr="00E96671">
        <w:rPr>
          <w:rFonts w:ascii="Arial Narrow" w:hAnsi="Arial Narrow"/>
          <w:color w:val="000000"/>
          <w:sz w:val="20"/>
          <w:szCs w:val="20"/>
        </w:rPr>
        <w:t>-9/0</w:t>
      </w:r>
      <w:r w:rsidR="00A45751">
        <w:rPr>
          <w:rFonts w:ascii="Arial Narrow" w:hAnsi="Arial Narrow"/>
          <w:color w:val="000000"/>
          <w:sz w:val="20"/>
          <w:szCs w:val="20"/>
        </w:rPr>
        <w:t>7</w:t>
      </w:r>
      <w:r w:rsidRPr="00E96671">
        <w:rPr>
          <w:rFonts w:ascii="Arial Narrow" w:hAnsi="Arial Narrow"/>
          <w:color w:val="000000"/>
          <w:sz w:val="20"/>
          <w:szCs w:val="20"/>
        </w:rPr>
        <w:t>/1</w:t>
      </w:r>
      <w:r w:rsidR="00A45751">
        <w:rPr>
          <w:rFonts w:ascii="Arial Narrow" w:hAnsi="Arial Narrow"/>
          <w:color w:val="000000"/>
          <w:sz w:val="20"/>
          <w:szCs w:val="20"/>
        </w:rPr>
        <w:t>8</w:t>
      </w:r>
      <w:r w:rsidRPr="00E96671">
        <w:rPr>
          <w:rFonts w:ascii="Arial Narrow" w:hAnsi="Arial Narrow"/>
          <w:color w:val="000000"/>
          <w:sz w:val="20"/>
          <w:szCs w:val="20"/>
        </w:rPr>
        <w:tab/>
      </w:r>
    </w:p>
    <w:p w14:paraId="1F4E678C" w14:textId="77777777" w:rsidR="007457F6" w:rsidRPr="00E96671" w:rsidRDefault="00380F4A" w:rsidP="007457F6">
      <w:pPr>
        <w:autoSpaceDE w:val="0"/>
        <w:autoSpaceDN w:val="0"/>
        <w:adjustRightInd w:val="0"/>
        <w:rPr>
          <w:rFonts w:ascii="Arial Narrow" w:hAnsi="Arial Narrow"/>
          <w:color w:val="000000"/>
          <w:sz w:val="20"/>
          <w:szCs w:val="20"/>
        </w:rPr>
      </w:pPr>
      <w:r>
        <w:rPr>
          <w:rFonts w:ascii="Arial Narrow" w:hAnsi="Arial Narrow"/>
          <w:color w:val="000000"/>
          <w:sz w:val="20"/>
          <w:szCs w:val="20"/>
        </w:rPr>
        <w:pict w14:anchorId="43486550">
          <v:rect id="_x0000_i1028" style="width:0;height:1.5pt" o:hralign="center" o:hrstd="t" o:hr="t" fillcolor="#558097" stroked="f"/>
        </w:pict>
      </w:r>
    </w:p>
    <w:p w14:paraId="10E98163" w14:textId="4E00BCCF" w:rsidR="00047194" w:rsidRDefault="007457F6" w:rsidP="00813300">
      <w:pPr>
        <w:autoSpaceDE w:val="0"/>
        <w:autoSpaceDN w:val="0"/>
        <w:adjustRightInd w:val="0"/>
        <w:outlineLvl w:val="0"/>
        <w:rPr>
          <w:ins w:id="16" w:author="Ben Artin" w:date="2017-08-04T17:47:00Z"/>
          <w:rFonts w:ascii="Arial Narrow" w:hAnsi="Arial Narrow"/>
          <w:b/>
          <w:color w:val="000000"/>
          <w:sz w:val="20"/>
          <w:szCs w:val="20"/>
        </w:rPr>
      </w:pPr>
      <w:r w:rsidRPr="00E96671">
        <w:rPr>
          <w:rFonts w:ascii="Arial Narrow" w:hAnsi="Arial Narrow"/>
          <w:b/>
          <w:color w:val="000000"/>
          <w:sz w:val="20"/>
          <w:szCs w:val="20"/>
        </w:rPr>
        <w:t>1. Rationale for your study. You must describe</w:t>
      </w:r>
      <w:r w:rsidR="00784933" w:rsidRPr="00E96671">
        <w:rPr>
          <w:rFonts w:ascii="Arial Narrow" w:hAnsi="Arial Narrow"/>
          <w:b/>
          <w:color w:val="000000"/>
          <w:sz w:val="20"/>
          <w:szCs w:val="20"/>
        </w:rPr>
        <w:t xml:space="preserve"> </w:t>
      </w:r>
      <w:r w:rsidRPr="00E96671">
        <w:rPr>
          <w:rFonts w:ascii="Arial Narrow" w:hAnsi="Arial Narrow"/>
          <w:b/>
          <w:color w:val="000000"/>
          <w:sz w:val="20"/>
          <w:szCs w:val="20"/>
        </w:rPr>
        <w:t>the previous evidence that justifies the need</w:t>
      </w:r>
      <w:r w:rsidR="00047194">
        <w:rPr>
          <w:rFonts w:ascii="Arial Narrow" w:hAnsi="Arial Narrow"/>
          <w:b/>
          <w:color w:val="000000"/>
          <w:sz w:val="20"/>
          <w:szCs w:val="20"/>
        </w:rPr>
        <w:t>, novelty and feasibility of the</w:t>
      </w:r>
      <w:r w:rsidRPr="00E96671">
        <w:rPr>
          <w:rFonts w:ascii="Arial Narrow" w:hAnsi="Arial Narrow"/>
          <w:b/>
          <w:color w:val="000000"/>
          <w:sz w:val="20"/>
          <w:szCs w:val="20"/>
        </w:rPr>
        <w:t xml:space="preserve"> proposed study in less than 2000 words.</w:t>
      </w:r>
      <w:r w:rsidR="00047194">
        <w:rPr>
          <w:rFonts w:ascii="Arial Narrow" w:hAnsi="Arial Narrow"/>
          <w:b/>
          <w:color w:val="000000"/>
          <w:sz w:val="20"/>
          <w:szCs w:val="20"/>
        </w:rPr>
        <w:t xml:space="preserve"> Must include citations (not counted on word limit)</w:t>
      </w:r>
    </w:p>
    <w:p w14:paraId="25913090" w14:textId="77777777" w:rsidR="00D928A9" w:rsidRDefault="00D928A9" w:rsidP="007457F6">
      <w:pPr>
        <w:autoSpaceDE w:val="0"/>
        <w:autoSpaceDN w:val="0"/>
        <w:adjustRightInd w:val="0"/>
        <w:rPr>
          <w:ins w:id="17" w:author="Ben Artin" w:date="2017-08-04T17:47:00Z"/>
          <w:rFonts w:ascii="Arial Narrow" w:hAnsi="Arial Narrow"/>
          <w:b/>
          <w:color w:val="000000"/>
          <w:sz w:val="20"/>
          <w:szCs w:val="20"/>
        </w:rPr>
      </w:pPr>
    </w:p>
    <w:p w14:paraId="6061C9BE" w14:textId="639A459F" w:rsidR="007E2898" w:rsidRPr="00FD6CE1" w:rsidRDefault="00F679EF" w:rsidP="005B5D70">
      <w:pPr>
        <w:autoSpaceDE w:val="0"/>
        <w:autoSpaceDN w:val="0"/>
        <w:adjustRightInd w:val="0"/>
        <w:rPr>
          <w:ins w:id="18" w:author="Ben Artin" w:date="2017-08-04T18:31:00Z"/>
          <w:rFonts w:ascii="Arial Narrow" w:hAnsi="Arial Narrow"/>
          <w:bCs/>
          <w:color w:val="000000"/>
          <w:sz w:val="20"/>
          <w:szCs w:val="20"/>
          <w:rPrChange w:id="19" w:author="Ben Artin" w:date="2017-08-06T00:37:00Z">
            <w:rPr>
              <w:ins w:id="20" w:author="Ben Artin" w:date="2017-08-04T18:31:00Z"/>
              <w:rFonts w:ascii="Arial Narrow" w:hAnsi="Arial Narrow"/>
              <w:b/>
              <w:color w:val="000000"/>
              <w:sz w:val="20"/>
              <w:szCs w:val="20"/>
            </w:rPr>
          </w:rPrChange>
        </w:rPr>
      </w:pPr>
      <w:ins w:id="21" w:author="Ben Artin" w:date="2017-08-04T17:49:00Z">
        <w:r w:rsidRPr="00FD6CE1">
          <w:rPr>
            <w:rFonts w:ascii="Arial Narrow" w:hAnsi="Arial Narrow"/>
            <w:bCs/>
            <w:color w:val="000000"/>
            <w:sz w:val="20"/>
            <w:szCs w:val="20"/>
            <w:rPrChange w:id="22" w:author="Ben Artin" w:date="2017-08-06T00:37:00Z">
              <w:rPr>
                <w:rFonts w:ascii="Arial Narrow" w:hAnsi="Arial Narrow"/>
                <w:b/>
                <w:color w:val="000000"/>
                <w:sz w:val="20"/>
                <w:szCs w:val="20"/>
              </w:rPr>
            </w:rPrChange>
          </w:rPr>
          <w:t xml:space="preserve">Respiratory syncytial virus </w:t>
        </w:r>
      </w:ins>
      <w:ins w:id="23" w:author="Ben Artin" w:date="2017-08-04T17:50:00Z">
        <w:r w:rsidR="008B675D" w:rsidRPr="00FD6CE1">
          <w:rPr>
            <w:rFonts w:ascii="Arial Narrow" w:hAnsi="Arial Narrow"/>
            <w:bCs/>
            <w:color w:val="000000"/>
            <w:sz w:val="20"/>
            <w:szCs w:val="20"/>
            <w:rPrChange w:id="24" w:author="Ben Artin" w:date="2017-08-06T00:37:00Z">
              <w:rPr>
                <w:rFonts w:ascii="Arial Narrow" w:hAnsi="Arial Narrow"/>
                <w:b/>
                <w:color w:val="000000"/>
                <w:sz w:val="20"/>
                <w:szCs w:val="20"/>
              </w:rPr>
            </w:rPrChange>
          </w:rPr>
          <w:t xml:space="preserve">(RSV) causes </w:t>
        </w:r>
      </w:ins>
      <w:ins w:id="25" w:author="Ben Artin" w:date="2017-08-04T17:57:00Z">
        <w:r w:rsidR="008B675D" w:rsidRPr="00FD6CE1">
          <w:rPr>
            <w:rFonts w:ascii="Arial Narrow" w:hAnsi="Arial Narrow"/>
            <w:bCs/>
            <w:color w:val="000000"/>
            <w:sz w:val="20"/>
            <w:szCs w:val="20"/>
            <w:rPrChange w:id="26" w:author="Ben Artin" w:date="2017-08-06T00:37:00Z">
              <w:rPr>
                <w:rFonts w:ascii="Arial Narrow" w:hAnsi="Arial Narrow"/>
                <w:b/>
                <w:color w:val="000000"/>
                <w:sz w:val="20"/>
                <w:szCs w:val="20"/>
              </w:rPr>
            </w:rPrChange>
          </w:rPr>
          <w:t xml:space="preserve">seasonal </w:t>
        </w:r>
      </w:ins>
      <w:ins w:id="27" w:author="Ben Artin" w:date="2017-08-04T17:51:00Z">
        <w:r w:rsidR="008B675D" w:rsidRPr="00FD6CE1">
          <w:rPr>
            <w:rFonts w:ascii="Arial Narrow" w:hAnsi="Arial Narrow"/>
            <w:bCs/>
            <w:color w:val="000000"/>
            <w:sz w:val="20"/>
            <w:szCs w:val="20"/>
            <w:rPrChange w:id="28" w:author="Ben Artin" w:date="2017-08-06T00:37:00Z">
              <w:rPr>
                <w:rFonts w:ascii="Arial Narrow" w:hAnsi="Arial Narrow"/>
                <w:b/>
                <w:color w:val="000000"/>
                <w:sz w:val="20"/>
                <w:szCs w:val="20"/>
              </w:rPr>
            </w:rPrChange>
          </w:rPr>
          <w:t xml:space="preserve">respiratory illness of varying severity. </w:t>
        </w:r>
      </w:ins>
      <w:ins w:id="29" w:author="Ben Artin" w:date="2017-08-04T17:52:00Z">
        <w:r w:rsidR="008B675D" w:rsidRPr="00FD6CE1">
          <w:rPr>
            <w:rFonts w:ascii="Arial Narrow" w:hAnsi="Arial Narrow"/>
            <w:bCs/>
            <w:color w:val="000000"/>
            <w:sz w:val="20"/>
            <w:szCs w:val="20"/>
            <w:rPrChange w:id="30" w:author="Ben Artin" w:date="2017-08-06T00:37:00Z">
              <w:rPr>
                <w:rFonts w:ascii="Arial Narrow" w:hAnsi="Arial Narrow"/>
                <w:b/>
                <w:color w:val="000000"/>
                <w:sz w:val="20"/>
                <w:szCs w:val="20"/>
              </w:rPr>
            </w:rPrChange>
          </w:rPr>
          <w:t>RSV infection in infants is often associated with more severe illness (including bronchiolitis and pneumonia), sometimes requiring hospitalization.</w:t>
        </w:r>
      </w:ins>
      <w:ins w:id="31" w:author="Ben Artin" w:date="2017-08-04T17:53:00Z">
        <w:r w:rsidR="008B675D" w:rsidRPr="00FD6CE1">
          <w:rPr>
            <w:rFonts w:ascii="Arial Narrow" w:hAnsi="Arial Narrow"/>
            <w:bCs/>
            <w:color w:val="000000"/>
            <w:sz w:val="20"/>
            <w:szCs w:val="20"/>
            <w:rPrChange w:id="32" w:author="Ben Artin" w:date="2017-08-06T00:37:00Z">
              <w:rPr>
                <w:rFonts w:ascii="Arial Narrow" w:hAnsi="Arial Narrow"/>
                <w:b/>
                <w:color w:val="000000"/>
                <w:sz w:val="20"/>
                <w:szCs w:val="20"/>
              </w:rPr>
            </w:rPrChange>
          </w:rPr>
          <w:t xml:space="preserve"> Several groups of infants are at higher risk of severe illness, hospitalization, and complications; these groups include </w:t>
        </w:r>
      </w:ins>
      <w:ins w:id="33" w:author="Ben Artin" w:date="2017-08-04T17:54:00Z">
        <w:r w:rsidR="008B675D" w:rsidRPr="00FD6CE1">
          <w:rPr>
            <w:rFonts w:ascii="Arial Narrow" w:hAnsi="Arial Narrow"/>
            <w:bCs/>
            <w:color w:val="000000"/>
            <w:sz w:val="20"/>
            <w:szCs w:val="20"/>
            <w:rPrChange w:id="34" w:author="Ben Artin" w:date="2017-08-06T00:37:00Z">
              <w:rPr>
                <w:rFonts w:ascii="Arial Narrow" w:hAnsi="Arial Narrow"/>
                <w:b/>
                <w:color w:val="000000"/>
                <w:sz w:val="20"/>
                <w:szCs w:val="20"/>
              </w:rPr>
            </w:rPrChange>
          </w:rPr>
          <w:t>premature and young infants, infants with lung and heart disease, and</w:t>
        </w:r>
      </w:ins>
      <w:ins w:id="35" w:author="Ben Artin" w:date="2017-08-04T17:55:00Z">
        <w:r w:rsidR="008B675D" w:rsidRPr="00FD6CE1">
          <w:rPr>
            <w:rFonts w:ascii="Arial Narrow" w:hAnsi="Arial Narrow"/>
            <w:bCs/>
            <w:color w:val="000000"/>
            <w:sz w:val="20"/>
            <w:szCs w:val="20"/>
            <w:rPrChange w:id="36" w:author="Ben Artin" w:date="2017-08-06T00:37:00Z">
              <w:rPr>
                <w:rFonts w:ascii="Arial Narrow" w:hAnsi="Arial Narrow"/>
                <w:b/>
                <w:color w:val="000000"/>
                <w:sz w:val="20"/>
                <w:szCs w:val="20"/>
              </w:rPr>
            </w:rPrChange>
          </w:rPr>
          <w:t xml:space="preserve"> immunosuppressed children</w:t>
        </w:r>
        <w:r w:rsidR="007E2898" w:rsidRPr="00FD6CE1">
          <w:rPr>
            <w:rFonts w:ascii="Arial Narrow" w:hAnsi="Arial Narrow"/>
            <w:bCs/>
            <w:color w:val="000000"/>
            <w:sz w:val="20"/>
            <w:szCs w:val="20"/>
            <w:rPrChange w:id="37" w:author="Ben Artin" w:date="2017-08-06T00:37:00Z">
              <w:rPr>
                <w:rFonts w:ascii="Arial Narrow" w:hAnsi="Arial Narrow"/>
                <w:b/>
                <w:color w:val="000000"/>
                <w:sz w:val="20"/>
                <w:szCs w:val="20"/>
              </w:rPr>
            </w:rPrChange>
          </w:rPr>
          <w:t>.</w:t>
        </w:r>
      </w:ins>
      <w:ins w:id="38" w:author="Ben Artin" w:date="2017-08-06T00:21:00Z">
        <w:r w:rsidR="0045514B" w:rsidRPr="00FD6CE1">
          <w:rPr>
            <w:rFonts w:ascii="Arial Narrow" w:hAnsi="Arial Narrow"/>
            <w:bCs/>
            <w:color w:val="000000"/>
            <w:sz w:val="20"/>
            <w:szCs w:val="20"/>
            <w:rPrChange w:id="39" w:author="Ben Artin" w:date="2017-08-06T00:37:00Z">
              <w:rPr>
                <w:rFonts w:ascii="Arial Narrow" w:hAnsi="Arial Narrow"/>
                <w:b/>
                <w:color w:val="000000"/>
                <w:sz w:val="20"/>
                <w:szCs w:val="20"/>
              </w:rPr>
            </w:rPrChange>
          </w:rPr>
          <w:t xml:space="preserve"> [1]</w:t>
        </w:r>
      </w:ins>
    </w:p>
    <w:p w14:paraId="59EE67B5" w14:textId="77777777" w:rsidR="007E2898" w:rsidRDefault="007E2898" w:rsidP="005B5D70">
      <w:pPr>
        <w:autoSpaceDE w:val="0"/>
        <w:autoSpaceDN w:val="0"/>
        <w:adjustRightInd w:val="0"/>
        <w:rPr>
          <w:ins w:id="40" w:author="Ben Artin" w:date="2017-08-04T18:31:00Z"/>
          <w:rFonts w:ascii="Arial Narrow" w:hAnsi="Arial Narrow"/>
          <w:b/>
          <w:color w:val="000000"/>
          <w:sz w:val="20"/>
          <w:szCs w:val="20"/>
        </w:rPr>
      </w:pPr>
    </w:p>
    <w:p w14:paraId="6E9C8B8D" w14:textId="6315BF95" w:rsidR="007E2898" w:rsidRPr="00FD6CE1" w:rsidRDefault="008B675D" w:rsidP="004F32CB">
      <w:pPr>
        <w:autoSpaceDE w:val="0"/>
        <w:autoSpaceDN w:val="0"/>
        <w:adjustRightInd w:val="0"/>
        <w:rPr>
          <w:ins w:id="41" w:author="Ben Artin" w:date="2017-08-04T18:32:00Z"/>
          <w:rFonts w:ascii="Arial Narrow" w:hAnsi="Arial Narrow"/>
          <w:bCs/>
          <w:color w:val="000000"/>
          <w:sz w:val="20"/>
          <w:szCs w:val="20"/>
          <w:rPrChange w:id="42" w:author="Ben Artin" w:date="2017-08-06T00:37:00Z">
            <w:rPr>
              <w:ins w:id="43" w:author="Ben Artin" w:date="2017-08-04T18:32:00Z"/>
              <w:rFonts w:ascii="Arial Narrow" w:hAnsi="Arial Narrow"/>
              <w:b/>
              <w:color w:val="000000"/>
              <w:sz w:val="20"/>
              <w:szCs w:val="20"/>
            </w:rPr>
          </w:rPrChange>
        </w:rPr>
      </w:pPr>
      <w:ins w:id="44" w:author="Ben Artin" w:date="2017-08-04T17:55:00Z">
        <w:r w:rsidRPr="00FD6CE1">
          <w:rPr>
            <w:rFonts w:ascii="Arial Narrow" w:hAnsi="Arial Narrow"/>
            <w:bCs/>
            <w:color w:val="000000"/>
            <w:sz w:val="20"/>
            <w:szCs w:val="20"/>
            <w:rPrChange w:id="45" w:author="Ben Artin" w:date="2017-08-06T00:37:00Z">
              <w:rPr>
                <w:rFonts w:ascii="Arial Narrow" w:hAnsi="Arial Narrow"/>
                <w:b/>
                <w:color w:val="000000"/>
                <w:sz w:val="20"/>
                <w:szCs w:val="20"/>
              </w:rPr>
            </w:rPrChange>
          </w:rPr>
          <w:t xml:space="preserve">While no </w:t>
        </w:r>
      </w:ins>
      <w:ins w:id="46" w:author="Ben Artin" w:date="2017-08-04T18:31:00Z">
        <w:r w:rsidR="007E2898" w:rsidRPr="00FD6CE1">
          <w:rPr>
            <w:rFonts w:ascii="Arial Narrow" w:hAnsi="Arial Narrow"/>
            <w:bCs/>
            <w:color w:val="000000"/>
            <w:sz w:val="20"/>
            <w:szCs w:val="20"/>
            <w:rPrChange w:id="47" w:author="Ben Artin" w:date="2017-08-06T00:37:00Z">
              <w:rPr>
                <w:rFonts w:ascii="Arial Narrow" w:hAnsi="Arial Narrow"/>
                <w:b/>
                <w:color w:val="000000"/>
                <w:sz w:val="20"/>
                <w:szCs w:val="20"/>
              </w:rPr>
            </w:rPrChange>
          </w:rPr>
          <w:t xml:space="preserve">targeted </w:t>
        </w:r>
      </w:ins>
      <w:ins w:id="48" w:author="Ben Artin" w:date="2017-08-04T17:55:00Z">
        <w:r w:rsidR="00813300" w:rsidRPr="00FD6CE1">
          <w:rPr>
            <w:rFonts w:ascii="Arial Narrow" w:hAnsi="Arial Narrow"/>
            <w:bCs/>
            <w:color w:val="000000"/>
            <w:sz w:val="20"/>
            <w:szCs w:val="20"/>
            <w:rPrChange w:id="49" w:author="Ben Artin" w:date="2017-08-06T00:37:00Z">
              <w:rPr>
                <w:rFonts w:ascii="Arial Narrow" w:hAnsi="Arial Narrow"/>
                <w:b/>
                <w:color w:val="000000"/>
                <w:sz w:val="20"/>
                <w:szCs w:val="20"/>
              </w:rPr>
            </w:rPrChange>
          </w:rPr>
          <w:t xml:space="preserve">treatment </w:t>
        </w:r>
      </w:ins>
      <w:ins w:id="50" w:author="Ben Artin" w:date="2017-08-04T18:31:00Z">
        <w:r w:rsidR="007E2898" w:rsidRPr="00FD6CE1">
          <w:rPr>
            <w:rFonts w:ascii="Arial Narrow" w:hAnsi="Arial Narrow"/>
            <w:bCs/>
            <w:color w:val="000000"/>
            <w:sz w:val="20"/>
            <w:szCs w:val="20"/>
            <w:rPrChange w:id="51" w:author="Ben Artin" w:date="2017-08-06T00:37:00Z">
              <w:rPr>
                <w:rFonts w:ascii="Arial Narrow" w:hAnsi="Arial Narrow"/>
                <w:b/>
                <w:color w:val="000000"/>
                <w:sz w:val="20"/>
                <w:szCs w:val="20"/>
              </w:rPr>
            </w:rPrChange>
          </w:rPr>
          <w:t>exists</w:t>
        </w:r>
      </w:ins>
      <w:ins w:id="52" w:author="Ben Artin" w:date="2017-08-04T18:32:00Z">
        <w:r w:rsidR="007E2898" w:rsidRPr="00FD6CE1">
          <w:rPr>
            <w:rFonts w:ascii="Arial Narrow" w:hAnsi="Arial Narrow"/>
            <w:bCs/>
            <w:color w:val="000000"/>
            <w:sz w:val="20"/>
            <w:szCs w:val="20"/>
            <w:rPrChange w:id="53" w:author="Ben Artin" w:date="2017-08-06T00:37:00Z">
              <w:rPr>
                <w:rFonts w:ascii="Arial Narrow" w:hAnsi="Arial Narrow"/>
                <w:b/>
                <w:color w:val="000000"/>
                <w:sz w:val="20"/>
                <w:szCs w:val="20"/>
              </w:rPr>
            </w:rPrChange>
          </w:rPr>
          <w:t xml:space="preserve"> </w:t>
        </w:r>
      </w:ins>
      <w:ins w:id="54" w:author="Ben Artin" w:date="2017-08-04T17:55:00Z">
        <w:r w:rsidRPr="00FD6CE1">
          <w:rPr>
            <w:rFonts w:ascii="Arial Narrow" w:hAnsi="Arial Narrow"/>
            <w:bCs/>
            <w:color w:val="000000"/>
            <w:sz w:val="20"/>
            <w:szCs w:val="20"/>
            <w:rPrChange w:id="55" w:author="Ben Artin" w:date="2017-08-06T00:37:00Z">
              <w:rPr>
                <w:rFonts w:ascii="Arial Narrow" w:hAnsi="Arial Narrow"/>
                <w:b/>
                <w:color w:val="000000"/>
                <w:sz w:val="20"/>
                <w:szCs w:val="20"/>
              </w:rPr>
            </w:rPrChange>
          </w:rPr>
          <w:t xml:space="preserve">for RSV infection, </w:t>
        </w:r>
      </w:ins>
      <w:ins w:id="56" w:author="Ben Artin" w:date="2017-08-04T17:58:00Z">
        <w:r w:rsidR="003E132F" w:rsidRPr="00FD6CE1">
          <w:rPr>
            <w:rFonts w:ascii="Arial Narrow" w:hAnsi="Arial Narrow"/>
            <w:bCs/>
            <w:color w:val="000000"/>
            <w:sz w:val="20"/>
            <w:szCs w:val="20"/>
            <w:rPrChange w:id="57" w:author="Ben Artin" w:date="2017-08-06T00:37:00Z">
              <w:rPr>
                <w:rFonts w:ascii="Arial Narrow" w:hAnsi="Arial Narrow"/>
                <w:b/>
                <w:color w:val="000000"/>
                <w:sz w:val="20"/>
                <w:szCs w:val="20"/>
              </w:rPr>
            </w:rPrChange>
          </w:rPr>
          <w:t xml:space="preserve">preventative </w:t>
        </w:r>
      </w:ins>
      <w:ins w:id="58" w:author="Ben Artin" w:date="2017-08-04T17:55:00Z">
        <w:r w:rsidRPr="00FD6CE1">
          <w:rPr>
            <w:rFonts w:ascii="Arial Narrow" w:hAnsi="Arial Narrow"/>
            <w:bCs/>
            <w:color w:val="000000"/>
            <w:sz w:val="20"/>
            <w:szCs w:val="20"/>
            <w:rPrChange w:id="59" w:author="Ben Artin" w:date="2017-08-06T00:37:00Z">
              <w:rPr>
                <w:rFonts w:ascii="Arial Narrow" w:hAnsi="Arial Narrow"/>
                <w:b/>
                <w:color w:val="000000"/>
                <w:sz w:val="20"/>
                <w:szCs w:val="20"/>
              </w:rPr>
            </w:rPrChange>
          </w:rPr>
          <w:t xml:space="preserve">monoclonal antibody </w:t>
        </w:r>
      </w:ins>
      <w:ins w:id="60" w:author="Ben Artin" w:date="2017-08-04T17:59:00Z">
        <w:r w:rsidR="003E132F" w:rsidRPr="00FD6CE1">
          <w:rPr>
            <w:rFonts w:ascii="Arial Narrow" w:hAnsi="Arial Narrow"/>
            <w:bCs/>
            <w:color w:val="000000"/>
            <w:sz w:val="20"/>
            <w:szCs w:val="20"/>
            <w:rPrChange w:id="61" w:author="Ben Artin" w:date="2017-08-06T00:37:00Z">
              <w:rPr>
                <w:rFonts w:ascii="Arial Narrow" w:hAnsi="Arial Narrow"/>
                <w:b/>
                <w:color w:val="000000"/>
                <w:sz w:val="20"/>
                <w:szCs w:val="20"/>
              </w:rPr>
            </w:rPrChange>
          </w:rPr>
          <w:t xml:space="preserve">medication </w:t>
        </w:r>
      </w:ins>
      <w:ins w:id="62" w:author="Ben Artin" w:date="2017-08-04T17:55:00Z">
        <w:r w:rsidRPr="00FD6CE1">
          <w:rPr>
            <w:rFonts w:ascii="Arial Narrow" w:hAnsi="Arial Narrow"/>
            <w:bCs/>
            <w:color w:val="000000"/>
            <w:sz w:val="20"/>
            <w:szCs w:val="20"/>
            <w:rPrChange w:id="63" w:author="Ben Artin" w:date="2017-08-06T00:37:00Z">
              <w:rPr>
                <w:rFonts w:ascii="Arial Narrow" w:hAnsi="Arial Narrow"/>
                <w:b/>
                <w:color w:val="000000"/>
                <w:sz w:val="20"/>
                <w:szCs w:val="20"/>
              </w:rPr>
            </w:rPrChange>
          </w:rPr>
          <w:t>(</w:t>
        </w:r>
      </w:ins>
      <w:ins w:id="64" w:author="Ben Artin" w:date="2017-08-06T00:34:00Z">
        <w:r w:rsidR="004F32CB" w:rsidRPr="00FD6CE1">
          <w:rPr>
            <w:rFonts w:ascii="Arial Narrow" w:hAnsi="Arial Narrow"/>
            <w:bCs/>
            <w:color w:val="000000"/>
            <w:sz w:val="20"/>
            <w:szCs w:val="20"/>
            <w:rPrChange w:id="65" w:author="Ben Artin" w:date="2017-08-06T00:37:00Z">
              <w:rPr>
                <w:rFonts w:ascii="Arial Narrow" w:hAnsi="Arial Narrow"/>
                <w:b/>
                <w:color w:val="000000"/>
                <w:sz w:val="20"/>
                <w:szCs w:val="20"/>
              </w:rPr>
            </w:rPrChange>
          </w:rPr>
          <w:t>palivizumab</w:t>
        </w:r>
      </w:ins>
      <w:ins w:id="66" w:author="Ben Artin" w:date="2017-08-04T17:56:00Z">
        <w:r w:rsidRPr="00FD6CE1">
          <w:rPr>
            <w:rFonts w:ascii="Arial Narrow" w:hAnsi="Arial Narrow"/>
            <w:bCs/>
            <w:color w:val="000000"/>
            <w:sz w:val="20"/>
            <w:szCs w:val="20"/>
            <w:rPrChange w:id="67" w:author="Ben Artin" w:date="2017-08-06T00:37:00Z">
              <w:rPr>
                <w:rFonts w:ascii="Arial Narrow" w:hAnsi="Arial Narrow"/>
                <w:b/>
                <w:color w:val="000000"/>
                <w:sz w:val="20"/>
                <w:szCs w:val="20"/>
              </w:rPr>
            </w:rPrChange>
          </w:rPr>
          <w:t>) is available. D</w:t>
        </w:r>
        <w:r w:rsidR="00774357" w:rsidRPr="00FD6CE1">
          <w:rPr>
            <w:rFonts w:ascii="Arial Narrow" w:hAnsi="Arial Narrow"/>
            <w:bCs/>
            <w:color w:val="000000"/>
            <w:sz w:val="20"/>
            <w:szCs w:val="20"/>
            <w:rPrChange w:id="68" w:author="Ben Artin" w:date="2017-08-06T00:37:00Z">
              <w:rPr>
                <w:rFonts w:ascii="Arial Narrow" w:hAnsi="Arial Narrow"/>
                <w:b/>
                <w:color w:val="000000"/>
                <w:sz w:val="20"/>
                <w:szCs w:val="20"/>
              </w:rPr>
            </w:rPrChange>
          </w:rPr>
          <w:t xml:space="preserve">ue to its high cost (in </w:t>
        </w:r>
        <w:r w:rsidRPr="00FD6CE1">
          <w:rPr>
            <w:rFonts w:ascii="Arial Narrow" w:hAnsi="Arial Narrow"/>
            <w:bCs/>
            <w:color w:val="000000"/>
            <w:sz w:val="20"/>
            <w:szCs w:val="20"/>
            <w:rPrChange w:id="69" w:author="Ben Artin" w:date="2017-08-06T00:37:00Z">
              <w:rPr>
                <w:rFonts w:ascii="Arial Narrow" w:hAnsi="Arial Narrow"/>
                <w:b/>
                <w:color w:val="000000"/>
                <w:sz w:val="20"/>
                <w:szCs w:val="20"/>
              </w:rPr>
            </w:rPrChange>
          </w:rPr>
          <w:t>thousands of USD per patient per year) and</w:t>
        </w:r>
      </w:ins>
      <w:ins w:id="70" w:author="Ben Artin" w:date="2017-08-04T17:59:00Z">
        <w:r w:rsidR="003E132F" w:rsidRPr="00FD6CE1">
          <w:rPr>
            <w:rFonts w:ascii="Arial Narrow" w:hAnsi="Arial Narrow"/>
            <w:bCs/>
            <w:color w:val="000000"/>
            <w:sz w:val="20"/>
            <w:szCs w:val="20"/>
            <w:rPrChange w:id="71" w:author="Ben Artin" w:date="2017-08-06T00:37:00Z">
              <w:rPr>
                <w:rFonts w:ascii="Arial Narrow" w:hAnsi="Arial Narrow"/>
                <w:b/>
                <w:color w:val="000000"/>
                <w:sz w:val="20"/>
                <w:szCs w:val="20"/>
              </w:rPr>
            </w:rPrChange>
          </w:rPr>
          <w:t xml:space="preserve"> </w:t>
        </w:r>
      </w:ins>
      <w:ins w:id="72" w:author="Ben Artin" w:date="2017-08-04T17:56:00Z">
        <w:r w:rsidRPr="00FD6CE1">
          <w:rPr>
            <w:rFonts w:ascii="Arial Narrow" w:hAnsi="Arial Narrow"/>
            <w:bCs/>
            <w:color w:val="000000"/>
            <w:sz w:val="20"/>
            <w:szCs w:val="20"/>
            <w:rPrChange w:id="73" w:author="Ben Artin" w:date="2017-08-06T00:37:00Z">
              <w:rPr>
                <w:rFonts w:ascii="Arial Narrow" w:hAnsi="Arial Narrow"/>
                <w:b/>
                <w:color w:val="000000"/>
                <w:sz w:val="20"/>
                <w:szCs w:val="20"/>
              </w:rPr>
            </w:rPrChange>
          </w:rPr>
          <w:t>its inconvenience (requiring monthly healthcare visits during RSV season</w:t>
        </w:r>
      </w:ins>
      <w:ins w:id="74" w:author="Ben Artin" w:date="2017-08-04T17:57:00Z">
        <w:r w:rsidRPr="00FD6CE1">
          <w:rPr>
            <w:rFonts w:ascii="Arial Narrow" w:hAnsi="Arial Narrow"/>
            <w:bCs/>
            <w:color w:val="000000"/>
            <w:sz w:val="20"/>
            <w:szCs w:val="20"/>
            <w:rPrChange w:id="75" w:author="Ben Artin" w:date="2017-08-06T00:37:00Z">
              <w:rPr>
                <w:rFonts w:ascii="Arial Narrow" w:hAnsi="Arial Narrow"/>
                <w:b/>
                <w:color w:val="000000"/>
                <w:sz w:val="20"/>
                <w:szCs w:val="20"/>
              </w:rPr>
            </w:rPrChange>
          </w:rPr>
          <w:t xml:space="preserve">), </w:t>
        </w:r>
      </w:ins>
      <w:ins w:id="76" w:author="Ben Artin" w:date="2017-08-07T14:04:00Z">
        <w:r w:rsidR="00CE5919">
          <w:rPr>
            <w:rFonts w:ascii="Arial Narrow" w:hAnsi="Arial Narrow"/>
            <w:bCs/>
            <w:color w:val="000000"/>
            <w:sz w:val="20"/>
            <w:szCs w:val="20"/>
          </w:rPr>
          <w:t xml:space="preserve">palivizumab immunoprophylaxis </w:t>
        </w:r>
      </w:ins>
      <w:ins w:id="77" w:author="Ben Artin" w:date="2017-08-04T17:57:00Z">
        <w:r w:rsidR="00190B0C" w:rsidRPr="00FD6CE1">
          <w:rPr>
            <w:rFonts w:ascii="Arial Narrow" w:hAnsi="Arial Narrow"/>
            <w:bCs/>
            <w:color w:val="000000"/>
            <w:sz w:val="20"/>
            <w:szCs w:val="20"/>
            <w:rPrChange w:id="78" w:author="Ben Artin" w:date="2017-08-06T00:37:00Z">
              <w:rPr>
                <w:rFonts w:ascii="Arial Narrow" w:hAnsi="Arial Narrow"/>
                <w:b/>
                <w:color w:val="000000"/>
                <w:sz w:val="20"/>
                <w:szCs w:val="20"/>
              </w:rPr>
            </w:rPrChange>
          </w:rPr>
          <w:t>is recommended</w:t>
        </w:r>
      </w:ins>
      <w:ins w:id="79" w:author="Ben Artin" w:date="2017-08-06T00:29:00Z">
        <w:r w:rsidR="00190B0C" w:rsidRPr="00FD6CE1">
          <w:rPr>
            <w:rFonts w:ascii="Arial Narrow" w:hAnsi="Arial Narrow"/>
            <w:bCs/>
            <w:color w:val="000000"/>
            <w:sz w:val="20"/>
            <w:szCs w:val="20"/>
            <w:rPrChange w:id="80" w:author="Ben Artin" w:date="2017-08-06T00:37:00Z">
              <w:rPr>
                <w:rFonts w:ascii="Arial Narrow" w:hAnsi="Arial Narrow"/>
                <w:b/>
                <w:color w:val="000000"/>
                <w:sz w:val="20"/>
                <w:szCs w:val="20"/>
              </w:rPr>
            </w:rPrChange>
          </w:rPr>
          <w:t xml:space="preserve"> </w:t>
        </w:r>
      </w:ins>
      <w:ins w:id="81" w:author="Ben Artin" w:date="2017-08-04T17:58:00Z">
        <w:r w:rsidRPr="00FD6CE1">
          <w:rPr>
            <w:rFonts w:ascii="Arial Narrow" w:hAnsi="Arial Narrow"/>
            <w:bCs/>
            <w:color w:val="000000"/>
            <w:sz w:val="20"/>
            <w:szCs w:val="20"/>
            <w:rPrChange w:id="82" w:author="Ben Artin" w:date="2017-08-06T00:37:00Z">
              <w:rPr>
                <w:rFonts w:ascii="Arial Narrow" w:hAnsi="Arial Narrow"/>
                <w:b/>
                <w:color w:val="000000"/>
                <w:sz w:val="20"/>
                <w:szCs w:val="20"/>
              </w:rPr>
            </w:rPrChange>
          </w:rPr>
          <w:t>only for high-risk infants</w:t>
        </w:r>
      </w:ins>
      <w:ins w:id="83" w:author="Ben Artin" w:date="2017-08-04T18:00:00Z">
        <w:r w:rsidR="007314ED" w:rsidRPr="00FD6CE1">
          <w:rPr>
            <w:rFonts w:ascii="Arial Narrow" w:hAnsi="Arial Narrow"/>
            <w:bCs/>
            <w:color w:val="000000"/>
            <w:sz w:val="20"/>
            <w:szCs w:val="20"/>
            <w:rPrChange w:id="84" w:author="Ben Artin" w:date="2017-08-06T00:37:00Z">
              <w:rPr>
                <w:rFonts w:ascii="Arial Narrow" w:hAnsi="Arial Narrow"/>
                <w:b/>
                <w:color w:val="000000"/>
                <w:sz w:val="20"/>
                <w:szCs w:val="20"/>
              </w:rPr>
            </w:rPrChange>
          </w:rPr>
          <w:t>, and only during RSV season</w:t>
        </w:r>
      </w:ins>
      <w:ins w:id="85" w:author="Ben Artin" w:date="2017-08-04T18:01:00Z">
        <w:r w:rsidR="008319C5" w:rsidRPr="00FD6CE1">
          <w:rPr>
            <w:rFonts w:ascii="Arial Narrow" w:hAnsi="Arial Narrow"/>
            <w:bCs/>
            <w:color w:val="000000"/>
            <w:sz w:val="20"/>
            <w:szCs w:val="20"/>
            <w:rPrChange w:id="86" w:author="Ben Artin" w:date="2017-08-06T00:37:00Z">
              <w:rPr>
                <w:rFonts w:ascii="Arial Narrow" w:hAnsi="Arial Narrow"/>
                <w:b/>
                <w:color w:val="000000"/>
                <w:sz w:val="20"/>
                <w:szCs w:val="20"/>
              </w:rPr>
            </w:rPrChange>
          </w:rPr>
          <w:t>.</w:t>
        </w:r>
      </w:ins>
      <w:ins w:id="87" w:author="Ben Artin" w:date="2017-08-06T00:23:00Z">
        <w:r w:rsidR="00A60918" w:rsidRPr="00FD6CE1">
          <w:rPr>
            <w:rFonts w:ascii="Arial Narrow" w:hAnsi="Arial Narrow"/>
            <w:bCs/>
            <w:color w:val="000000"/>
            <w:sz w:val="20"/>
            <w:szCs w:val="20"/>
            <w:rPrChange w:id="88" w:author="Ben Artin" w:date="2017-08-06T00:37:00Z">
              <w:rPr>
                <w:rFonts w:ascii="Arial Narrow" w:hAnsi="Arial Narrow"/>
                <w:b/>
                <w:color w:val="000000"/>
                <w:sz w:val="20"/>
                <w:szCs w:val="20"/>
              </w:rPr>
            </w:rPrChange>
          </w:rPr>
          <w:t xml:space="preserve"> [2, 3]</w:t>
        </w:r>
      </w:ins>
    </w:p>
    <w:p w14:paraId="26B235A0" w14:textId="77777777" w:rsidR="007E2898" w:rsidRDefault="007E2898" w:rsidP="007E2898">
      <w:pPr>
        <w:autoSpaceDE w:val="0"/>
        <w:autoSpaceDN w:val="0"/>
        <w:adjustRightInd w:val="0"/>
        <w:rPr>
          <w:ins w:id="89" w:author="Ben Artin" w:date="2017-08-04T18:32:00Z"/>
          <w:rFonts w:ascii="Arial Narrow" w:hAnsi="Arial Narrow"/>
          <w:b/>
          <w:color w:val="000000"/>
          <w:sz w:val="20"/>
          <w:szCs w:val="20"/>
        </w:rPr>
      </w:pPr>
    </w:p>
    <w:p w14:paraId="6263ADA9" w14:textId="7F947CF3" w:rsidR="00D928A9" w:rsidRPr="00FD6CE1" w:rsidRDefault="00E30A54">
      <w:pPr>
        <w:autoSpaceDE w:val="0"/>
        <w:autoSpaceDN w:val="0"/>
        <w:adjustRightInd w:val="0"/>
        <w:rPr>
          <w:ins w:id="90" w:author="Ben Artin" w:date="2017-08-04T18:32:00Z"/>
          <w:rFonts w:ascii="Arial Narrow" w:hAnsi="Arial Narrow"/>
          <w:bCs/>
          <w:color w:val="000000"/>
          <w:sz w:val="20"/>
          <w:szCs w:val="20"/>
          <w:rPrChange w:id="91" w:author="Ben Artin" w:date="2017-08-06T00:37:00Z">
            <w:rPr>
              <w:ins w:id="92" w:author="Ben Artin" w:date="2017-08-04T18:32:00Z"/>
              <w:rFonts w:ascii="Arial Narrow" w:hAnsi="Arial Narrow"/>
              <w:b/>
              <w:color w:val="000000"/>
              <w:sz w:val="20"/>
              <w:szCs w:val="20"/>
            </w:rPr>
          </w:rPrChange>
        </w:rPr>
      </w:pPr>
      <w:ins w:id="93" w:author="Ben Artin" w:date="2017-08-06T00:30:00Z">
        <w:r w:rsidRPr="00FD6CE1">
          <w:rPr>
            <w:rFonts w:ascii="Arial Narrow" w:hAnsi="Arial Narrow"/>
            <w:bCs/>
            <w:color w:val="000000"/>
            <w:sz w:val="20"/>
            <w:szCs w:val="20"/>
            <w:rPrChange w:id="94" w:author="Ben Artin" w:date="2017-08-06T00:37:00Z">
              <w:rPr>
                <w:rFonts w:ascii="Arial Narrow" w:hAnsi="Arial Narrow"/>
                <w:b/>
                <w:color w:val="000000"/>
                <w:sz w:val="20"/>
                <w:szCs w:val="20"/>
              </w:rPr>
            </w:rPrChange>
          </w:rPr>
          <w:t>With exception of Florida, t</w:t>
        </w:r>
      </w:ins>
      <w:ins w:id="95" w:author="Ben Artin" w:date="2017-08-04T18:03:00Z">
        <w:r w:rsidR="00CE1F26" w:rsidRPr="00FD6CE1">
          <w:rPr>
            <w:rFonts w:ascii="Arial Narrow" w:hAnsi="Arial Narrow"/>
            <w:bCs/>
            <w:color w:val="000000"/>
            <w:sz w:val="20"/>
            <w:szCs w:val="20"/>
            <w:rPrChange w:id="96" w:author="Ben Artin" w:date="2017-08-06T00:37:00Z">
              <w:rPr>
                <w:rFonts w:ascii="Arial Narrow" w:hAnsi="Arial Narrow"/>
                <w:b/>
                <w:color w:val="000000"/>
                <w:sz w:val="20"/>
                <w:szCs w:val="20"/>
              </w:rPr>
            </w:rPrChange>
          </w:rPr>
          <w:t>hese guidelines are based on analysis</w:t>
        </w:r>
      </w:ins>
      <w:ins w:id="97" w:author="Ben Artin" w:date="2017-08-04T18:07:00Z">
        <w:r w:rsidR="00CE1F26" w:rsidRPr="00FD6CE1">
          <w:rPr>
            <w:rFonts w:ascii="Arial Narrow" w:hAnsi="Arial Narrow"/>
            <w:bCs/>
            <w:color w:val="000000"/>
            <w:sz w:val="20"/>
            <w:szCs w:val="20"/>
            <w:rPrChange w:id="98" w:author="Ben Artin" w:date="2017-08-06T00:37:00Z">
              <w:rPr>
                <w:rFonts w:ascii="Arial Narrow" w:hAnsi="Arial Narrow"/>
                <w:b/>
                <w:color w:val="000000"/>
                <w:sz w:val="20"/>
                <w:szCs w:val="20"/>
              </w:rPr>
            </w:rPrChange>
          </w:rPr>
          <w:t xml:space="preserve"> of RSV seasonality</w:t>
        </w:r>
      </w:ins>
      <w:ins w:id="99" w:author="Ben Artin" w:date="2017-08-07T12:01:00Z">
        <w:r w:rsidR="00D96BCB">
          <w:rPr>
            <w:rFonts w:ascii="Arial Narrow" w:hAnsi="Arial Narrow"/>
            <w:bCs/>
            <w:color w:val="000000"/>
            <w:sz w:val="20"/>
            <w:szCs w:val="20"/>
          </w:rPr>
          <w:t xml:space="preserve"> on state and national level</w:t>
        </w:r>
      </w:ins>
      <w:ins w:id="100" w:author="Ben Artin" w:date="2017-08-06T00:30:00Z">
        <w:r w:rsidRPr="00FD6CE1">
          <w:rPr>
            <w:rFonts w:ascii="Arial Narrow" w:hAnsi="Arial Narrow"/>
            <w:bCs/>
            <w:color w:val="000000"/>
            <w:sz w:val="20"/>
            <w:szCs w:val="20"/>
            <w:rPrChange w:id="101" w:author="Ben Artin" w:date="2017-08-06T00:37:00Z">
              <w:rPr>
                <w:rFonts w:ascii="Arial Narrow" w:hAnsi="Arial Narrow"/>
                <w:b/>
                <w:color w:val="000000"/>
                <w:sz w:val="20"/>
                <w:szCs w:val="20"/>
              </w:rPr>
            </w:rPrChange>
          </w:rPr>
          <w:t>. [3] H</w:t>
        </w:r>
      </w:ins>
      <w:ins w:id="102" w:author="Ben Artin" w:date="2017-08-04T18:32:00Z">
        <w:r w:rsidR="007E2898" w:rsidRPr="00FD6CE1">
          <w:rPr>
            <w:rFonts w:ascii="Arial Narrow" w:hAnsi="Arial Narrow"/>
            <w:bCs/>
            <w:color w:val="000000"/>
            <w:sz w:val="20"/>
            <w:szCs w:val="20"/>
            <w:rPrChange w:id="103" w:author="Ben Artin" w:date="2017-08-06T00:37:00Z">
              <w:rPr>
                <w:rFonts w:ascii="Arial Narrow" w:hAnsi="Arial Narrow"/>
                <w:b/>
                <w:color w:val="000000"/>
                <w:sz w:val="20"/>
                <w:szCs w:val="20"/>
              </w:rPr>
            </w:rPrChange>
          </w:rPr>
          <w:t>owever,</w:t>
        </w:r>
      </w:ins>
      <w:ins w:id="104" w:author="Ben Artin" w:date="2017-08-04T18:03:00Z">
        <w:r w:rsidR="00CE1F26" w:rsidRPr="00FD6CE1">
          <w:rPr>
            <w:rFonts w:ascii="Arial Narrow" w:hAnsi="Arial Narrow"/>
            <w:bCs/>
            <w:color w:val="000000"/>
            <w:sz w:val="20"/>
            <w:szCs w:val="20"/>
            <w:rPrChange w:id="105" w:author="Ben Artin" w:date="2017-08-06T00:37:00Z">
              <w:rPr>
                <w:rFonts w:ascii="Arial Narrow" w:hAnsi="Arial Narrow"/>
                <w:b/>
                <w:color w:val="000000"/>
                <w:sz w:val="20"/>
                <w:szCs w:val="20"/>
              </w:rPr>
            </w:rPrChange>
          </w:rPr>
          <w:t xml:space="preserve"> recent</w:t>
        </w:r>
      </w:ins>
      <w:ins w:id="106" w:author="Ben Artin" w:date="2017-08-04T18:04:00Z">
        <w:r w:rsidR="00CE1F26" w:rsidRPr="00FD6CE1">
          <w:rPr>
            <w:rFonts w:ascii="Arial Narrow" w:hAnsi="Arial Narrow"/>
            <w:bCs/>
            <w:color w:val="000000"/>
            <w:sz w:val="20"/>
            <w:szCs w:val="20"/>
            <w:rPrChange w:id="107" w:author="Ben Artin" w:date="2017-08-06T00:37:00Z">
              <w:rPr>
                <w:rFonts w:ascii="Arial Narrow" w:hAnsi="Arial Narrow"/>
                <w:b/>
                <w:color w:val="000000"/>
                <w:sz w:val="20"/>
                <w:szCs w:val="20"/>
              </w:rPr>
            </w:rPrChange>
          </w:rPr>
          <w:t xml:space="preserve"> research has </w:t>
        </w:r>
      </w:ins>
      <w:ins w:id="108" w:author="Ben Artin" w:date="2017-08-04T18:07:00Z">
        <w:r w:rsidR="00CE1F26" w:rsidRPr="00FD6CE1">
          <w:rPr>
            <w:rFonts w:ascii="Arial Narrow" w:hAnsi="Arial Narrow"/>
            <w:bCs/>
            <w:color w:val="000000"/>
            <w:sz w:val="20"/>
            <w:szCs w:val="20"/>
            <w:rPrChange w:id="109" w:author="Ben Artin" w:date="2017-08-06T00:37:00Z">
              <w:rPr>
                <w:rFonts w:ascii="Arial Narrow" w:hAnsi="Arial Narrow"/>
                <w:b/>
                <w:color w:val="000000"/>
                <w:sz w:val="20"/>
                <w:szCs w:val="20"/>
              </w:rPr>
            </w:rPrChange>
          </w:rPr>
          <w:t xml:space="preserve">revealed </w:t>
        </w:r>
      </w:ins>
      <w:ins w:id="110" w:author="Ben Artin" w:date="2017-08-07T00:44:00Z">
        <w:r w:rsidR="00946A8E">
          <w:rPr>
            <w:rFonts w:ascii="Arial Narrow" w:hAnsi="Arial Narrow"/>
            <w:bCs/>
            <w:color w:val="000000"/>
            <w:sz w:val="20"/>
            <w:szCs w:val="20"/>
          </w:rPr>
          <w:t xml:space="preserve">regional </w:t>
        </w:r>
      </w:ins>
      <w:ins w:id="111" w:author="Ben Artin" w:date="2017-08-04T18:04:00Z">
        <w:r w:rsidR="00CE1F26" w:rsidRPr="00FD6CE1">
          <w:rPr>
            <w:rFonts w:ascii="Arial Narrow" w:hAnsi="Arial Narrow"/>
            <w:bCs/>
            <w:color w:val="000000"/>
            <w:sz w:val="20"/>
            <w:szCs w:val="20"/>
            <w:rPrChange w:id="112" w:author="Ben Artin" w:date="2017-08-06T00:37:00Z">
              <w:rPr>
                <w:rFonts w:ascii="Arial Narrow" w:hAnsi="Arial Narrow"/>
                <w:b/>
                <w:color w:val="000000"/>
                <w:sz w:val="20"/>
                <w:szCs w:val="20"/>
              </w:rPr>
            </w:rPrChange>
          </w:rPr>
          <w:t>variation in RSV season patterns with</w:t>
        </w:r>
      </w:ins>
      <w:ins w:id="113" w:author="Ben Artin" w:date="2017-08-04T18:07:00Z">
        <w:r w:rsidR="00CE1F26" w:rsidRPr="00FD6CE1">
          <w:rPr>
            <w:rFonts w:ascii="Arial Narrow" w:hAnsi="Arial Narrow"/>
            <w:bCs/>
            <w:color w:val="000000"/>
            <w:sz w:val="20"/>
            <w:szCs w:val="20"/>
            <w:rPrChange w:id="114" w:author="Ben Artin" w:date="2017-08-06T00:37:00Z">
              <w:rPr>
                <w:rFonts w:ascii="Arial Narrow" w:hAnsi="Arial Narrow"/>
                <w:b/>
                <w:color w:val="000000"/>
                <w:sz w:val="20"/>
                <w:szCs w:val="20"/>
              </w:rPr>
            </w:rPrChange>
          </w:rPr>
          <w:t>in</w:t>
        </w:r>
      </w:ins>
      <w:ins w:id="115" w:author="Ben Artin" w:date="2017-08-04T18:04:00Z">
        <w:r w:rsidR="00CE1F26" w:rsidRPr="00FD6CE1">
          <w:rPr>
            <w:rFonts w:ascii="Arial Narrow" w:hAnsi="Arial Narrow"/>
            <w:bCs/>
            <w:color w:val="000000"/>
            <w:sz w:val="20"/>
            <w:szCs w:val="20"/>
            <w:rPrChange w:id="116" w:author="Ben Artin" w:date="2017-08-06T00:37:00Z">
              <w:rPr>
                <w:rFonts w:ascii="Arial Narrow" w:hAnsi="Arial Narrow"/>
                <w:b/>
                <w:color w:val="000000"/>
                <w:sz w:val="20"/>
                <w:szCs w:val="20"/>
              </w:rPr>
            </w:rPrChange>
          </w:rPr>
          <w:t xml:space="preserve"> Connecticut</w:t>
        </w:r>
      </w:ins>
      <w:ins w:id="117" w:author="Ben Artin" w:date="2017-08-06T00:32:00Z">
        <w:r w:rsidR="004F32CB" w:rsidRPr="00FD6CE1">
          <w:rPr>
            <w:rFonts w:ascii="Arial Narrow" w:hAnsi="Arial Narrow"/>
            <w:bCs/>
            <w:color w:val="000000"/>
            <w:sz w:val="20"/>
            <w:szCs w:val="20"/>
            <w:rPrChange w:id="118" w:author="Ben Artin" w:date="2017-08-06T00:37:00Z">
              <w:rPr>
                <w:rFonts w:ascii="Arial Narrow" w:hAnsi="Arial Narrow"/>
                <w:b/>
                <w:color w:val="000000"/>
                <w:sz w:val="20"/>
                <w:szCs w:val="20"/>
              </w:rPr>
            </w:rPrChange>
          </w:rPr>
          <w:t>. [4]</w:t>
        </w:r>
      </w:ins>
      <w:ins w:id="119" w:author="Ben Artin" w:date="2017-08-04T18:08:00Z">
        <w:r w:rsidR="00CE1F26" w:rsidRPr="00FD6CE1">
          <w:rPr>
            <w:rFonts w:ascii="Arial Narrow" w:hAnsi="Arial Narrow"/>
            <w:bCs/>
            <w:color w:val="000000"/>
            <w:sz w:val="20"/>
            <w:szCs w:val="20"/>
            <w:rPrChange w:id="120" w:author="Ben Artin" w:date="2017-08-06T00:37:00Z">
              <w:rPr>
                <w:rFonts w:ascii="Arial Narrow" w:hAnsi="Arial Narrow"/>
                <w:b/>
                <w:color w:val="000000"/>
                <w:sz w:val="20"/>
                <w:szCs w:val="20"/>
              </w:rPr>
            </w:rPrChange>
          </w:rPr>
          <w:t xml:space="preserve"> </w:t>
        </w:r>
      </w:ins>
      <w:ins w:id="121" w:author="Ben Artin" w:date="2017-08-06T00:32:00Z">
        <w:r w:rsidR="004F32CB" w:rsidRPr="00FD6CE1">
          <w:rPr>
            <w:rFonts w:ascii="Arial Narrow" w:hAnsi="Arial Narrow"/>
            <w:bCs/>
            <w:color w:val="000000"/>
            <w:sz w:val="20"/>
            <w:szCs w:val="20"/>
            <w:rPrChange w:id="122" w:author="Ben Artin" w:date="2017-08-06T00:37:00Z">
              <w:rPr>
                <w:rFonts w:ascii="Arial Narrow" w:hAnsi="Arial Narrow"/>
                <w:b/>
                <w:color w:val="000000"/>
                <w:sz w:val="20"/>
                <w:szCs w:val="20"/>
              </w:rPr>
            </w:rPrChange>
          </w:rPr>
          <w:t>T</w:t>
        </w:r>
      </w:ins>
      <w:ins w:id="123" w:author="Ben Artin" w:date="2017-08-04T18:05:00Z">
        <w:r w:rsidR="00CE1F26" w:rsidRPr="00FD6CE1">
          <w:rPr>
            <w:rFonts w:ascii="Arial Narrow" w:hAnsi="Arial Narrow"/>
            <w:bCs/>
            <w:color w:val="000000"/>
            <w:sz w:val="20"/>
            <w:szCs w:val="20"/>
            <w:rPrChange w:id="124" w:author="Ben Artin" w:date="2017-08-06T00:37:00Z">
              <w:rPr>
                <w:rFonts w:ascii="Arial Narrow" w:hAnsi="Arial Narrow"/>
                <w:b/>
                <w:color w:val="000000"/>
                <w:sz w:val="20"/>
                <w:szCs w:val="20"/>
              </w:rPr>
            </w:rPrChange>
          </w:rPr>
          <w:t xml:space="preserve">his variation </w:t>
        </w:r>
      </w:ins>
      <w:ins w:id="125" w:author="Ben Artin" w:date="2017-08-04T18:08:00Z">
        <w:r w:rsidR="00CE1F26" w:rsidRPr="00FD6CE1">
          <w:rPr>
            <w:rFonts w:ascii="Arial Narrow" w:hAnsi="Arial Narrow"/>
            <w:bCs/>
            <w:color w:val="000000"/>
            <w:sz w:val="20"/>
            <w:szCs w:val="20"/>
            <w:rPrChange w:id="126" w:author="Ben Artin" w:date="2017-08-06T00:37:00Z">
              <w:rPr>
                <w:rFonts w:ascii="Arial Narrow" w:hAnsi="Arial Narrow"/>
                <w:b/>
                <w:color w:val="000000"/>
                <w:sz w:val="20"/>
                <w:szCs w:val="20"/>
              </w:rPr>
            </w:rPrChange>
          </w:rPr>
          <w:t xml:space="preserve">is potentially </w:t>
        </w:r>
      </w:ins>
      <w:ins w:id="127" w:author="Ben Artin" w:date="2017-08-04T18:06:00Z">
        <w:r w:rsidR="00CE1F26" w:rsidRPr="00FD6CE1">
          <w:rPr>
            <w:rFonts w:ascii="Arial Narrow" w:hAnsi="Arial Narrow"/>
            <w:bCs/>
            <w:color w:val="000000"/>
            <w:sz w:val="20"/>
            <w:szCs w:val="20"/>
            <w:rPrChange w:id="128" w:author="Ben Artin" w:date="2017-08-06T00:37:00Z">
              <w:rPr>
                <w:rFonts w:ascii="Arial Narrow" w:hAnsi="Arial Narrow"/>
                <w:b/>
                <w:color w:val="000000"/>
                <w:sz w:val="20"/>
                <w:szCs w:val="20"/>
              </w:rPr>
            </w:rPrChange>
          </w:rPr>
          <w:t xml:space="preserve">large enough </w:t>
        </w:r>
      </w:ins>
      <w:ins w:id="129" w:author="Ben Artin" w:date="2017-08-04T18:05:00Z">
        <w:r w:rsidR="00CE1F26" w:rsidRPr="00FD6CE1">
          <w:rPr>
            <w:rFonts w:ascii="Arial Narrow" w:hAnsi="Arial Narrow"/>
            <w:bCs/>
            <w:color w:val="000000"/>
            <w:sz w:val="20"/>
            <w:szCs w:val="20"/>
            <w:rPrChange w:id="130" w:author="Ben Artin" w:date="2017-08-06T00:37:00Z">
              <w:rPr>
                <w:rFonts w:ascii="Arial Narrow" w:hAnsi="Arial Narrow"/>
                <w:b/>
                <w:color w:val="000000"/>
                <w:sz w:val="20"/>
                <w:szCs w:val="20"/>
              </w:rPr>
            </w:rPrChange>
          </w:rPr>
          <w:t xml:space="preserve">to </w:t>
        </w:r>
      </w:ins>
      <w:ins w:id="131" w:author="Ben Artin" w:date="2017-08-07T00:44:00Z">
        <w:r w:rsidR="00A57444">
          <w:rPr>
            <w:rFonts w:ascii="Arial Narrow" w:hAnsi="Arial Narrow"/>
            <w:bCs/>
            <w:color w:val="000000"/>
            <w:sz w:val="20"/>
            <w:szCs w:val="20"/>
          </w:rPr>
          <w:t xml:space="preserve">guide </w:t>
        </w:r>
      </w:ins>
      <w:ins w:id="132" w:author="Ben Artin" w:date="2017-08-04T18:08:00Z">
        <w:r w:rsidR="00CE1F26" w:rsidRPr="00FD6CE1">
          <w:rPr>
            <w:rFonts w:ascii="Arial Narrow" w:hAnsi="Arial Narrow"/>
            <w:bCs/>
            <w:color w:val="000000"/>
            <w:sz w:val="20"/>
            <w:szCs w:val="20"/>
            <w:rPrChange w:id="133" w:author="Ben Artin" w:date="2017-08-06T00:37:00Z">
              <w:rPr>
                <w:rFonts w:ascii="Arial Narrow" w:hAnsi="Arial Narrow"/>
                <w:b/>
                <w:color w:val="000000"/>
                <w:sz w:val="20"/>
                <w:szCs w:val="20"/>
              </w:rPr>
            </w:rPrChange>
          </w:rPr>
          <w:t xml:space="preserve">recommendations regarding </w:t>
        </w:r>
      </w:ins>
      <w:ins w:id="134" w:author="Ben Artin" w:date="2017-08-04T18:05:00Z">
        <w:r w:rsidR="00CE1F26" w:rsidRPr="00FD6CE1">
          <w:rPr>
            <w:rFonts w:ascii="Arial Narrow" w:hAnsi="Arial Narrow"/>
            <w:bCs/>
            <w:color w:val="000000"/>
            <w:sz w:val="20"/>
            <w:szCs w:val="20"/>
            <w:rPrChange w:id="135" w:author="Ben Artin" w:date="2017-08-06T00:37:00Z">
              <w:rPr>
                <w:rFonts w:ascii="Arial Narrow" w:hAnsi="Arial Narrow"/>
                <w:b/>
                <w:color w:val="000000"/>
                <w:sz w:val="20"/>
                <w:szCs w:val="20"/>
              </w:rPr>
            </w:rPrChange>
          </w:rPr>
          <w:t xml:space="preserve">administration of </w:t>
        </w:r>
      </w:ins>
      <w:ins w:id="136" w:author="Ben Artin" w:date="2017-08-06T00:34:00Z">
        <w:r w:rsidR="004F32CB" w:rsidRPr="00FD6CE1">
          <w:rPr>
            <w:rFonts w:ascii="Arial Narrow" w:hAnsi="Arial Narrow"/>
            <w:bCs/>
            <w:color w:val="000000"/>
            <w:sz w:val="20"/>
            <w:szCs w:val="20"/>
            <w:rPrChange w:id="137" w:author="Ben Artin" w:date="2017-08-06T00:37:00Z">
              <w:rPr>
                <w:rFonts w:ascii="Arial Narrow" w:hAnsi="Arial Narrow"/>
                <w:b/>
                <w:color w:val="000000"/>
                <w:sz w:val="20"/>
                <w:szCs w:val="20"/>
              </w:rPr>
            </w:rPrChange>
          </w:rPr>
          <w:t>palivizumab</w:t>
        </w:r>
      </w:ins>
      <w:ins w:id="138" w:author="Ben Artin" w:date="2017-08-04T18:05:00Z">
        <w:r w:rsidR="00CE1F26" w:rsidRPr="00FD6CE1">
          <w:rPr>
            <w:rFonts w:ascii="Arial Narrow" w:hAnsi="Arial Narrow"/>
            <w:bCs/>
            <w:color w:val="000000"/>
            <w:sz w:val="20"/>
            <w:szCs w:val="20"/>
            <w:rPrChange w:id="139" w:author="Ben Artin" w:date="2017-08-06T00:37:00Z">
              <w:rPr>
                <w:rFonts w:ascii="Arial Narrow" w:hAnsi="Arial Narrow"/>
                <w:b/>
                <w:color w:val="000000"/>
                <w:sz w:val="20"/>
                <w:szCs w:val="20"/>
              </w:rPr>
            </w:rPrChange>
          </w:rPr>
          <w:t xml:space="preserve">, </w:t>
        </w:r>
      </w:ins>
      <w:ins w:id="140" w:author="Ben Artin" w:date="2017-08-06T00:14:00Z">
        <w:r w:rsidR="00CD2A28" w:rsidRPr="00FD6CE1">
          <w:rPr>
            <w:rFonts w:ascii="Arial Narrow" w:hAnsi="Arial Narrow"/>
            <w:bCs/>
            <w:color w:val="000000"/>
            <w:sz w:val="20"/>
            <w:szCs w:val="20"/>
            <w:rPrChange w:id="141" w:author="Ben Artin" w:date="2017-08-06T00:37:00Z">
              <w:rPr>
                <w:rFonts w:ascii="Arial Narrow" w:hAnsi="Arial Narrow"/>
                <w:b/>
                <w:color w:val="000000"/>
                <w:sz w:val="20"/>
                <w:szCs w:val="20"/>
              </w:rPr>
            </w:rPrChange>
          </w:rPr>
          <w:t>and</w:t>
        </w:r>
      </w:ins>
      <w:ins w:id="142" w:author="Ben Artin" w:date="2017-08-04T18:09:00Z">
        <w:r w:rsidR="001743C3" w:rsidRPr="00FD6CE1">
          <w:rPr>
            <w:rFonts w:ascii="Arial Narrow" w:hAnsi="Arial Narrow"/>
            <w:bCs/>
            <w:color w:val="000000"/>
            <w:sz w:val="20"/>
            <w:szCs w:val="20"/>
            <w:rPrChange w:id="143" w:author="Ben Artin" w:date="2017-08-06T00:37:00Z">
              <w:rPr>
                <w:rFonts w:ascii="Arial Narrow" w:hAnsi="Arial Narrow"/>
                <w:b/>
                <w:color w:val="000000"/>
                <w:sz w:val="20"/>
                <w:szCs w:val="20"/>
              </w:rPr>
            </w:rPrChange>
          </w:rPr>
          <w:t xml:space="preserve"> </w:t>
        </w:r>
      </w:ins>
      <w:ins w:id="144" w:author="Ben Artin" w:date="2017-08-04T18:32:00Z">
        <w:r w:rsidR="007E2898" w:rsidRPr="00FD6CE1">
          <w:rPr>
            <w:rFonts w:ascii="Arial Narrow" w:hAnsi="Arial Narrow"/>
            <w:bCs/>
            <w:color w:val="000000"/>
            <w:sz w:val="20"/>
            <w:szCs w:val="20"/>
            <w:rPrChange w:id="145" w:author="Ben Artin" w:date="2017-08-06T00:37:00Z">
              <w:rPr>
                <w:rFonts w:ascii="Arial Narrow" w:hAnsi="Arial Narrow"/>
                <w:b/>
                <w:color w:val="000000"/>
                <w:sz w:val="20"/>
                <w:szCs w:val="20"/>
              </w:rPr>
            </w:rPrChange>
          </w:rPr>
          <w:t xml:space="preserve">therefore lower </w:t>
        </w:r>
      </w:ins>
      <w:ins w:id="146" w:author="Ben Artin" w:date="2017-08-07T00:45:00Z">
        <w:r w:rsidR="00AD538D">
          <w:rPr>
            <w:rFonts w:ascii="Arial Narrow" w:hAnsi="Arial Narrow"/>
            <w:bCs/>
            <w:color w:val="000000"/>
            <w:sz w:val="20"/>
            <w:szCs w:val="20"/>
          </w:rPr>
          <w:t xml:space="preserve">healthcare </w:t>
        </w:r>
      </w:ins>
      <w:ins w:id="147" w:author="Ben Artin" w:date="2017-08-04T18:32:00Z">
        <w:r w:rsidR="007E2898" w:rsidRPr="00FD6CE1">
          <w:rPr>
            <w:rFonts w:ascii="Arial Narrow" w:hAnsi="Arial Narrow"/>
            <w:bCs/>
            <w:color w:val="000000"/>
            <w:sz w:val="20"/>
            <w:szCs w:val="20"/>
            <w:rPrChange w:id="148" w:author="Ben Artin" w:date="2017-08-06T00:37:00Z">
              <w:rPr>
                <w:rFonts w:ascii="Arial Narrow" w:hAnsi="Arial Narrow"/>
                <w:b/>
                <w:color w:val="000000"/>
                <w:sz w:val="20"/>
                <w:szCs w:val="20"/>
              </w:rPr>
            </w:rPrChange>
          </w:rPr>
          <w:t>burden</w:t>
        </w:r>
      </w:ins>
      <w:ins w:id="149" w:author="Ben Artin" w:date="2017-08-07T00:45:00Z">
        <w:r w:rsidR="00AD538D">
          <w:rPr>
            <w:rFonts w:ascii="Arial Narrow" w:hAnsi="Arial Narrow"/>
            <w:bCs/>
            <w:color w:val="000000"/>
            <w:sz w:val="20"/>
            <w:szCs w:val="20"/>
          </w:rPr>
          <w:t xml:space="preserve"> of RSV immunoprophylaxis</w:t>
        </w:r>
      </w:ins>
      <w:ins w:id="150" w:author="Ben Artin" w:date="2017-08-04T18:06:00Z">
        <w:r w:rsidR="00CE1F26" w:rsidRPr="00FD6CE1">
          <w:rPr>
            <w:rFonts w:ascii="Arial Narrow" w:hAnsi="Arial Narrow"/>
            <w:bCs/>
            <w:color w:val="000000"/>
            <w:sz w:val="20"/>
            <w:szCs w:val="20"/>
            <w:rPrChange w:id="151" w:author="Ben Artin" w:date="2017-08-06T00:37:00Z">
              <w:rPr>
                <w:rFonts w:ascii="Arial Narrow" w:hAnsi="Arial Narrow"/>
                <w:b/>
                <w:color w:val="000000"/>
                <w:sz w:val="20"/>
                <w:szCs w:val="20"/>
              </w:rPr>
            </w:rPrChange>
          </w:rPr>
          <w:t>.</w:t>
        </w:r>
      </w:ins>
    </w:p>
    <w:p w14:paraId="681D63B3" w14:textId="77777777" w:rsidR="007E2898" w:rsidRPr="00FD6CE1" w:rsidRDefault="007E2898" w:rsidP="007E2898">
      <w:pPr>
        <w:autoSpaceDE w:val="0"/>
        <w:autoSpaceDN w:val="0"/>
        <w:adjustRightInd w:val="0"/>
        <w:rPr>
          <w:ins w:id="152" w:author="Ben Artin" w:date="2017-08-04T18:12:00Z"/>
          <w:rFonts w:ascii="Arial Narrow" w:hAnsi="Arial Narrow"/>
          <w:bCs/>
          <w:color w:val="000000"/>
          <w:sz w:val="20"/>
          <w:szCs w:val="20"/>
          <w:rPrChange w:id="153" w:author="Ben Artin" w:date="2017-08-06T00:37:00Z">
            <w:rPr>
              <w:ins w:id="154" w:author="Ben Artin" w:date="2017-08-04T18:12:00Z"/>
              <w:rFonts w:ascii="Arial Narrow" w:hAnsi="Arial Narrow"/>
              <w:b/>
              <w:color w:val="000000"/>
              <w:sz w:val="20"/>
              <w:szCs w:val="20"/>
            </w:rPr>
          </w:rPrChange>
        </w:rPr>
      </w:pPr>
    </w:p>
    <w:p w14:paraId="680EE69F" w14:textId="51B73A70" w:rsidR="005B5D70" w:rsidRDefault="005B5D70">
      <w:pPr>
        <w:autoSpaceDE w:val="0"/>
        <w:autoSpaceDN w:val="0"/>
        <w:adjustRightInd w:val="0"/>
        <w:rPr>
          <w:ins w:id="155" w:author="Ben Artin" w:date="2017-08-07T00:46:00Z"/>
          <w:rFonts w:ascii="Arial Narrow" w:hAnsi="Arial Narrow"/>
          <w:bCs/>
          <w:color w:val="000000"/>
          <w:sz w:val="20"/>
          <w:szCs w:val="20"/>
        </w:rPr>
      </w:pPr>
      <w:ins w:id="156" w:author="Ben Artin" w:date="2017-08-04T18:12:00Z">
        <w:r w:rsidRPr="00FD6CE1">
          <w:rPr>
            <w:rFonts w:ascii="Arial Narrow" w:hAnsi="Arial Narrow"/>
            <w:bCs/>
            <w:color w:val="000000"/>
            <w:sz w:val="20"/>
            <w:szCs w:val="20"/>
            <w:rPrChange w:id="157" w:author="Ben Artin" w:date="2017-08-06T00:37:00Z">
              <w:rPr>
                <w:rFonts w:ascii="Arial Narrow" w:hAnsi="Arial Narrow"/>
                <w:b/>
                <w:color w:val="000000"/>
                <w:sz w:val="20"/>
                <w:szCs w:val="20"/>
              </w:rPr>
            </w:rPrChange>
          </w:rPr>
          <w:t>I propose to analyze existing data about RSV infections among infants hospitalized in Conne</w:t>
        </w:r>
      </w:ins>
      <w:ins w:id="158" w:author="Ben Artin" w:date="2017-08-04T18:33:00Z">
        <w:r w:rsidR="007E2898" w:rsidRPr="00FD6CE1">
          <w:rPr>
            <w:rFonts w:ascii="Arial Narrow" w:hAnsi="Arial Narrow"/>
            <w:bCs/>
            <w:color w:val="000000"/>
            <w:sz w:val="20"/>
            <w:szCs w:val="20"/>
            <w:rPrChange w:id="159" w:author="Ben Artin" w:date="2017-08-06T00:37:00Z">
              <w:rPr>
                <w:rFonts w:ascii="Arial Narrow" w:hAnsi="Arial Narrow"/>
                <w:b/>
                <w:color w:val="000000"/>
                <w:sz w:val="20"/>
                <w:szCs w:val="20"/>
              </w:rPr>
            </w:rPrChange>
          </w:rPr>
          <w:t>c</w:t>
        </w:r>
      </w:ins>
      <w:ins w:id="160" w:author="Ben Artin" w:date="2017-08-04T18:12:00Z">
        <w:r w:rsidRPr="00FD6CE1">
          <w:rPr>
            <w:rFonts w:ascii="Arial Narrow" w:hAnsi="Arial Narrow"/>
            <w:bCs/>
            <w:color w:val="000000"/>
            <w:sz w:val="20"/>
            <w:szCs w:val="20"/>
            <w:rPrChange w:id="161" w:author="Ben Artin" w:date="2017-08-06T00:37:00Z">
              <w:rPr>
                <w:rFonts w:ascii="Arial Narrow" w:hAnsi="Arial Narrow"/>
                <w:b/>
                <w:color w:val="000000"/>
                <w:sz w:val="20"/>
                <w:szCs w:val="20"/>
              </w:rPr>
            </w:rPrChange>
          </w:rPr>
          <w:t xml:space="preserve">ticut </w:t>
        </w:r>
      </w:ins>
      <w:ins w:id="162" w:author="Ben Artin" w:date="2017-08-07T00:29:00Z">
        <w:r w:rsidR="007F2B62">
          <w:rPr>
            <w:rFonts w:ascii="Arial Narrow" w:hAnsi="Arial Narrow"/>
            <w:bCs/>
            <w:color w:val="000000"/>
            <w:sz w:val="20"/>
            <w:szCs w:val="20"/>
          </w:rPr>
          <w:t>between 1</w:t>
        </w:r>
      </w:ins>
      <w:ins w:id="163" w:author="Ben Artin" w:date="2017-08-07T15:53:00Z">
        <w:r w:rsidR="007F2B62">
          <w:rPr>
            <w:rFonts w:ascii="Arial Narrow" w:hAnsi="Arial Narrow"/>
            <w:bCs/>
            <w:color w:val="000000"/>
            <w:sz w:val="20"/>
            <w:szCs w:val="20"/>
          </w:rPr>
          <w:t>997</w:t>
        </w:r>
      </w:ins>
      <w:ins w:id="164" w:author="Ben Artin" w:date="2017-08-07T00:29:00Z">
        <w:r w:rsidR="00F60490">
          <w:rPr>
            <w:rFonts w:ascii="Arial Narrow" w:hAnsi="Arial Narrow"/>
            <w:bCs/>
            <w:color w:val="000000"/>
            <w:sz w:val="20"/>
            <w:szCs w:val="20"/>
          </w:rPr>
          <w:t xml:space="preserve"> and 2013</w:t>
        </w:r>
      </w:ins>
      <w:ins w:id="165" w:author="Ben Artin" w:date="2017-08-04T18:13:00Z">
        <w:r w:rsidRPr="00FD6CE1">
          <w:rPr>
            <w:rFonts w:ascii="Arial Narrow" w:hAnsi="Arial Narrow"/>
            <w:bCs/>
            <w:color w:val="000000"/>
            <w:sz w:val="20"/>
            <w:szCs w:val="20"/>
            <w:rPrChange w:id="166" w:author="Ben Artin" w:date="2017-08-06T00:37:00Z">
              <w:rPr>
                <w:rFonts w:ascii="Arial Narrow" w:hAnsi="Arial Narrow"/>
                <w:b/>
                <w:color w:val="000000"/>
                <w:sz w:val="20"/>
                <w:szCs w:val="20"/>
              </w:rPr>
            </w:rPrChange>
          </w:rPr>
          <w:t xml:space="preserve">, with the goal of establishing an association between geographic subdivisions </w:t>
        </w:r>
      </w:ins>
      <w:ins w:id="167" w:author="Ben Artin" w:date="2017-08-04T18:14:00Z">
        <w:r w:rsidRPr="00FD6CE1">
          <w:rPr>
            <w:rFonts w:ascii="Arial Narrow" w:hAnsi="Arial Narrow"/>
            <w:bCs/>
            <w:color w:val="000000"/>
            <w:sz w:val="20"/>
            <w:szCs w:val="20"/>
            <w:rPrChange w:id="168" w:author="Ben Artin" w:date="2017-08-06T00:37:00Z">
              <w:rPr>
                <w:rFonts w:ascii="Arial Narrow" w:hAnsi="Arial Narrow"/>
                <w:b/>
                <w:color w:val="000000"/>
                <w:sz w:val="20"/>
                <w:szCs w:val="20"/>
              </w:rPr>
            </w:rPrChange>
          </w:rPr>
          <w:t>(by ZIP code) and RSV season</w:t>
        </w:r>
      </w:ins>
      <w:ins w:id="169" w:author="Ben Artin" w:date="2017-08-07T11:56:00Z">
        <w:r w:rsidR="00646253">
          <w:rPr>
            <w:rFonts w:ascii="Arial Narrow" w:hAnsi="Arial Narrow"/>
            <w:bCs/>
            <w:color w:val="000000"/>
            <w:sz w:val="20"/>
            <w:szCs w:val="20"/>
          </w:rPr>
          <w:t xml:space="preserve"> onset and duration</w:t>
        </w:r>
      </w:ins>
      <w:ins w:id="170" w:author="Ben Artin" w:date="2017-08-04T18:15:00Z">
        <w:r w:rsidRPr="00FD6CE1">
          <w:rPr>
            <w:rFonts w:ascii="Arial Narrow" w:hAnsi="Arial Narrow"/>
            <w:bCs/>
            <w:color w:val="000000"/>
            <w:sz w:val="20"/>
            <w:szCs w:val="20"/>
            <w:rPrChange w:id="171" w:author="Ben Artin" w:date="2017-08-06T00:37:00Z">
              <w:rPr>
                <w:rFonts w:ascii="Arial Narrow" w:hAnsi="Arial Narrow"/>
                <w:b/>
                <w:color w:val="000000"/>
                <w:sz w:val="20"/>
                <w:szCs w:val="20"/>
              </w:rPr>
            </w:rPrChange>
          </w:rPr>
          <w:t xml:space="preserve">. </w:t>
        </w:r>
      </w:ins>
      <w:ins w:id="172" w:author="Ben Artin" w:date="2017-08-04T18:17:00Z">
        <w:r w:rsidR="0062021B" w:rsidRPr="00FD6CE1">
          <w:rPr>
            <w:rFonts w:ascii="Arial Narrow" w:hAnsi="Arial Narrow"/>
            <w:bCs/>
            <w:color w:val="000000"/>
            <w:sz w:val="20"/>
            <w:szCs w:val="20"/>
            <w:rPrChange w:id="173" w:author="Ben Artin" w:date="2017-08-06T00:37:00Z">
              <w:rPr>
                <w:rFonts w:ascii="Arial Narrow" w:hAnsi="Arial Narrow"/>
                <w:b/>
                <w:color w:val="000000"/>
                <w:sz w:val="20"/>
                <w:szCs w:val="20"/>
              </w:rPr>
            </w:rPrChange>
          </w:rPr>
          <w:t xml:space="preserve">Based on the results of that analysis, I intend to </w:t>
        </w:r>
      </w:ins>
      <w:ins w:id="174" w:author="Ben Artin" w:date="2017-08-04T18:19:00Z">
        <w:r w:rsidR="00846025" w:rsidRPr="00FD6CE1">
          <w:rPr>
            <w:rFonts w:ascii="Arial Narrow" w:hAnsi="Arial Narrow"/>
            <w:bCs/>
            <w:color w:val="000000"/>
            <w:sz w:val="20"/>
            <w:szCs w:val="20"/>
            <w:rPrChange w:id="175" w:author="Ben Artin" w:date="2017-08-06T00:37:00Z">
              <w:rPr>
                <w:rFonts w:ascii="Arial Narrow" w:hAnsi="Arial Narrow"/>
                <w:b/>
                <w:color w:val="000000"/>
                <w:sz w:val="20"/>
                <w:szCs w:val="20"/>
              </w:rPr>
            </w:rPrChange>
          </w:rPr>
          <w:t>propose a refinement to the guidelines for RSV immunoprophylaxis</w:t>
        </w:r>
      </w:ins>
      <w:ins w:id="176" w:author="Ben Artin" w:date="2017-08-04T18:20:00Z">
        <w:r w:rsidR="00846025" w:rsidRPr="00FD6CE1">
          <w:rPr>
            <w:rFonts w:ascii="Arial Narrow" w:hAnsi="Arial Narrow"/>
            <w:bCs/>
            <w:color w:val="000000"/>
            <w:sz w:val="20"/>
            <w:szCs w:val="20"/>
            <w:rPrChange w:id="177" w:author="Ben Artin" w:date="2017-08-06T00:37:00Z">
              <w:rPr>
                <w:rFonts w:ascii="Arial Narrow" w:hAnsi="Arial Narrow"/>
                <w:b/>
                <w:color w:val="000000"/>
                <w:sz w:val="20"/>
                <w:szCs w:val="20"/>
              </w:rPr>
            </w:rPrChange>
          </w:rPr>
          <w:t xml:space="preserve"> within Connecticut</w:t>
        </w:r>
      </w:ins>
      <w:ins w:id="178" w:author="Ben Artin" w:date="2017-08-04T18:19:00Z">
        <w:r w:rsidR="00846025" w:rsidRPr="00FD6CE1">
          <w:rPr>
            <w:rFonts w:ascii="Arial Narrow" w:hAnsi="Arial Narrow"/>
            <w:bCs/>
            <w:color w:val="000000"/>
            <w:sz w:val="20"/>
            <w:szCs w:val="20"/>
            <w:rPrChange w:id="179" w:author="Ben Artin" w:date="2017-08-06T00:37:00Z">
              <w:rPr>
                <w:rFonts w:ascii="Arial Narrow" w:hAnsi="Arial Narrow"/>
                <w:b/>
                <w:color w:val="000000"/>
                <w:sz w:val="20"/>
                <w:szCs w:val="20"/>
              </w:rPr>
            </w:rPrChange>
          </w:rPr>
          <w:t xml:space="preserve">, </w:t>
        </w:r>
      </w:ins>
      <w:ins w:id="180" w:author="Ben Artin" w:date="2017-08-04T18:33:00Z">
        <w:r w:rsidR="007E2898" w:rsidRPr="00FD6CE1">
          <w:rPr>
            <w:rFonts w:ascii="Arial Narrow" w:hAnsi="Arial Narrow"/>
            <w:bCs/>
            <w:color w:val="000000"/>
            <w:sz w:val="20"/>
            <w:szCs w:val="20"/>
            <w:rPrChange w:id="181" w:author="Ben Artin" w:date="2017-08-06T00:37:00Z">
              <w:rPr>
                <w:rFonts w:ascii="Arial Narrow" w:hAnsi="Arial Narrow"/>
                <w:b/>
                <w:color w:val="000000"/>
                <w:sz w:val="20"/>
                <w:szCs w:val="20"/>
              </w:rPr>
            </w:rPrChange>
          </w:rPr>
          <w:t xml:space="preserve">aimed at </w:t>
        </w:r>
      </w:ins>
      <w:ins w:id="182" w:author="Ben Artin" w:date="2017-08-07T11:56:00Z">
        <w:r w:rsidR="001316E6">
          <w:rPr>
            <w:rFonts w:ascii="Arial Narrow" w:hAnsi="Arial Narrow"/>
            <w:bCs/>
            <w:color w:val="000000"/>
            <w:sz w:val="20"/>
            <w:szCs w:val="20"/>
          </w:rPr>
          <w:t>optimizing</w:t>
        </w:r>
      </w:ins>
      <w:ins w:id="183" w:author="Ben Artin" w:date="2017-08-04T18:19:00Z">
        <w:r w:rsidR="00846025" w:rsidRPr="00FD6CE1">
          <w:rPr>
            <w:rFonts w:ascii="Arial Narrow" w:hAnsi="Arial Narrow"/>
            <w:bCs/>
            <w:color w:val="000000"/>
            <w:sz w:val="20"/>
            <w:szCs w:val="20"/>
            <w:rPrChange w:id="184" w:author="Ben Artin" w:date="2017-08-06T00:37:00Z">
              <w:rPr>
                <w:rFonts w:ascii="Arial Narrow" w:hAnsi="Arial Narrow"/>
                <w:b/>
                <w:color w:val="000000"/>
                <w:sz w:val="20"/>
                <w:szCs w:val="20"/>
              </w:rPr>
            </w:rPrChange>
          </w:rPr>
          <w:t xml:space="preserve"> </w:t>
        </w:r>
      </w:ins>
      <w:ins w:id="185" w:author="Ben Artin" w:date="2017-08-04T18:20:00Z">
        <w:r w:rsidR="00846025" w:rsidRPr="00FD6CE1">
          <w:rPr>
            <w:rFonts w:ascii="Arial Narrow" w:hAnsi="Arial Narrow"/>
            <w:bCs/>
            <w:color w:val="000000"/>
            <w:sz w:val="20"/>
            <w:szCs w:val="20"/>
            <w:rPrChange w:id="186" w:author="Ben Artin" w:date="2017-08-06T00:37:00Z">
              <w:rPr>
                <w:rFonts w:ascii="Arial Narrow" w:hAnsi="Arial Narrow"/>
                <w:b/>
                <w:color w:val="000000"/>
                <w:sz w:val="20"/>
                <w:szCs w:val="20"/>
              </w:rPr>
            </w:rPrChange>
          </w:rPr>
          <w:t xml:space="preserve">the </w:t>
        </w:r>
      </w:ins>
      <w:ins w:id="187" w:author="Ben Artin" w:date="2017-08-07T11:56:00Z">
        <w:r w:rsidR="001316E6">
          <w:rPr>
            <w:rFonts w:ascii="Arial Narrow" w:hAnsi="Arial Narrow"/>
            <w:bCs/>
            <w:color w:val="000000"/>
            <w:sz w:val="20"/>
            <w:szCs w:val="20"/>
          </w:rPr>
          <w:t xml:space="preserve">use </w:t>
        </w:r>
      </w:ins>
      <w:ins w:id="188" w:author="Ben Artin" w:date="2017-08-04T18:20:00Z">
        <w:r w:rsidR="00846025" w:rsidRPr="00FD6CE1">
          <w:rPr>
            <w:rFonts w:ascii="Arial Narrow" w:hAnsi="Arial Narrow"/>
            <w:bCs/>
            <w:color w:val="000000"/>
            <w:sz w:val="20"/>
            <w:szCs w:val="20"/>
            <w:rPrChange w:id="189" w:author="Ben Artin" w:date="2017-08-06T00:37:00Z">
              <w:rPr>
                <w:rFonts w:ascii="Arial Narrow" w:hAnsi="Arial Narrow"/>
                <w:b/>
                <w:color w:val="000000"/>
                <w:sz w:val="20"/>
                <w:szCs w:val="20"/>
              </w:rPr>
            </w:rPrChange>
          </w:rPr>
          <w:t>of RSV immunoprophylaxis without adversely affecting RSV infection outcomes.</w:t>
        </w:r>
      </w:ins>
    </w:p>
    <w:p w14:paraId="1FC57F6A" w14:textId="77777777" w:rsidR="0016294E" w:rsidRDefault="0016294E" w:rsidP="0028149C">
      <w:pPr>
        <w:autoSpaceDE w:val="0"/>
        <w:autoSpaceDN w:val="0"/>
        <w:adjustRightInd w:val="0"/>
        <w:rPr>
          <w:ins w:id="190" w:author="Ben Artin" w:date="2017-08-07T00:46:00Z"/>
          <w:rFonts w:ascii="Arial Narrow" w:hAnsi="Arial Narrow"/>
          <w:bCs/>
          <w:color w:val="000000"/>
          <w:sz w:val="20"/>
          <w:szCs w:val="20"/>
        </w:rPr>
      </w:pPr>
    </w:p>
    <w:p w14:paraId="626F4F44" w14:textId="4DCF44E6" w:rsidR="0016294E" w:rsidRPr="00FD6CE1" w:rsidRDefault="0016294E">
      <w:pPr>
        <w:autoSpaceDE w:val="0"/>
        <w:autoSpaceDN w:val="0"/>
        <w:adjustRightInd w:val="0"/>
        <w:rPr>
          <w:ins w:id="191" w:author="Ben Artin" w:date="2017-08-04T18:33:00Z"/>
          <w:rFonts w:ascii="Arial Narrow" w:hAnsi="Arial Narrow"/>
          <w:bCs/>
          <w:color w:val="000000"/>
          <w:sz w:val="20"/>
          <w:szCs w:val="20"/>
          <w:rPrChange w:id="192" w:author="Ben Artin" w:date="2017-08-06T00:37:00Z">
            <w:rPr>
              <w:ins w:id="193" w:author="Ben Artin" w:date="2017-08-04T18:33:00Z"/>
              <w:rFonts w:ascii="Arial Narrow" w:hAnsi="Arial Narrow"/>
              <w:b/>
              <w:color w:val="000000"/>
              <w:sz w:val="20"/>
              <w:szCs w:val="20"/>
            </w:rPr>
          </w:rPrChange>
        </w:rPr>
      </w:pPr>
      <w:ins w:id="194" w:author="Ben Artin" w:date="2017-08-07T00:46:00Z">
        <w:r>
          <w:rPr>
            <w:rFonts w:ascii="Arial Narrow" w:hAnsi="Arial Narrow"/>
            <w:bCs/>
            <w:color w:val="000000"/>
            <w:sz w:val="20"/>
            <w:szCs w:val="20"/>
          </w:rPr>
          <w:t xml:space="preserve">Need: </w:t>
        </w:r>
      </w:ins>
      <w:ins w:id="195" w:author="Ben Artin" w:date="2017-08-07T00:47:00Z">
        <w:r w:rsidR="00B103BE">
          <w:rPr>
            <w:rFonts w:ascii="Arial Narrow" w:hAnsi="Arial Narrow"/>
            <w:bCs/>
            <w:color w:val="000000"/>
            <w:sz w:val="20"/>
            <w:szCs w:val="20"/>
          </w:rPr>
          <w:t xml:space="preserve">Since </w:t>
        </w:r>
      </w:ins>
      <w:ins w:id="196" w:author="Ben Artin" w:date="2017-08-07T14:04:00Z">
        <w:r w:rsidR="008537D4">
          <w:rPr>
            <w:rFonts w:ascii="Arial Narrow" w:hAnsi="Arial Narrow"/>
            <w:bCs/>
            <w:color w:val="000000"/>
            <w:sz w:val="20"/>
            <w:szCs w:val="20"/>
          </w:rPr>
          <w:t xml:space="preserve">healthcare </w:t>
        </w:r>
      </w:ins>
      <w:ins w:id="197" w:author="Ben Artin" w:date="2017-08-07T00:47:00Z">
        <w:r w:rsidR="00B103BE">
          <w:rPr>
            <w:rFonts w:ascii="Arial Narrow" w:hAnsi="Arial Narrow"/>
            <w:bCs/>
            <w:color w:val="000000"/>
            <w:sz w:val="20"/>
            <w:szCs w:val="20"/>
          </w:rPr>
          <w:t xml:space="preserve">burden of RSV immunoprophylaxis is primarily tied to the number of doses administered, which is substantially determined by the duration </w:t>
        </w:r>
      </w:ins>
      <w:ins w:id="198" w:author="Ben Artin" w:date="2017-08-07T15:54:00Z">
        <w:r w:rsidR="002506FD">
          <w:rPr>
            <w:rFonts w:ascii="Arial Narrow" w:hAnsi="Arial Narrow"/>
            <w:bCs/>
            <w:color w:val="000000"/>
            <w:sz w:val="20"/>
            <w:szCs w:val="20"/>
          </w:rPr>
          <w:t xml:space="preserve">and onset </w:t>
        </w:r>
      </w:ins>
      <w:ins w:id="199" w:author="Ben Artin" w:date="2017-08-07T00:47:00Z">
        <w:r w:rsidR="00B103BE">
          <w:rPr>
            <w:rFonts w:ascii="Arial Narrow" w:hAnsi="Arial Narrow"/>
            <w:bCs/>
            <w:color w:val="000000"/>
            <w:sz w:val="20"/>
            <w:szCs w:val="20"/>
          </w:rPr>
          <w:t xml:space="preserve">of RSV season, analysis of RSV season duration </w:t>
        </w:r>
      </w:ins>
      <w:ins w:id="200" w:author="Ben Artin" w:date="2017-08-07T11:56:00Z">
        <w:r w:rsidR="00D059C6">
          <w:rPr>
            <w:rFonts w:ascii="Arial Narrow" w:hAnsi="Arial Narrow"/>
            <w:bCs/>
            <w:color w:val="000000"/>
            <w:sz w:val="20"/>
            <w:szCs w:val="20"/>
          </w:rPr>
          <w:t xml:space="preserve">and onset </w:t>
        </w:r>
      </w:ins>
      <w:ins w:id="201" w:author="Ben Artin" w:date="2017-08-07T00:47:00Z">
        <w:r w:rsidR="00B103BE">
          <w:rPr>
            <w:rFonts w:ascii="Arial Narrow" w:hAnsi="Arial Narrow"/>
            <w:bCs/>
            <w:color w:val="000000"/>
            <w:sz w:val="20"/>
            <w:szCs w:val="20"/>
          </w:rPr>
          <w:t>is needed to optimize use of RSV immunopropylaxis in Connecticut.</w:t>
        </w:r>
      </w:ins>
    </w:p>
    <w:p w14:paraId="13273597" w14:textId="77777777" w:rsidR="007E2898" w:rsidRPr="00FD6CE1" w:rsidRDefault="007E2898" w:rsidP="007E2898">
      <w:pPr>
        <w:autoSpaceDE w:val="0"/>
        <w:autoSpaceDN w:val="0"/>
        <w:adjustRightInd w:val="0"/>
        <w:rPr>
          <w:ins w:id="202" w:author="Ben Artin" w:date="2017-08-04T18:20:00Z"/>
          <w:rFonts w:ascii="Arial Narrow" w:hAnsi="Arial Narrow"/>
          <w:bCs/>
          <w:color w:val="000000"/>
          <w:sz w:val="20"/>
          <w:szCs w:val="20"/>
          <w:rPrChange w:id="203" w:author="Ben Artin" w:date="2017-08-06T00:37:00Z">
            <w:rPr>
              <w:ins w:id="204" w:author="Ben Artin" w:date="2017-08-04T18:20:00Z"/>
              <w:rFonts w:ascii="Arial Narrow" w:hAnsi="Arial Narrow"/>
              <w:b/>
              <w:color w:val="000000"/>
              <w:sz w:val="20"/>
              <w:szCs w:val="20"/>
            </w:rPr>
          </w:rPrChange>
        </w:rPr>
      </w:pPr>
    </w:p>
    <w:p w14:paraId="377EC543" w14:textId="4E45518B" w:rsidR="00846025" w:rsidRPr="00FD6CE1" w:rsidRDefault="00846025">
      <w:pPr>
        <w:autoSpaceDE w:val="0"/>
        <w:autoSpaceDN w:val="0"/>
        <w:adjustRightInd w:val="0"/>
        <w:rPr>
          <w:ins w:id="205" w:author="Ben Artin" w:date="2017-08-04T18:33:00Z"/>
          <w:rFonts w:ascii="Arial Narrow" w:hAnsi="Arial Narrow"/>
          <w:bCs/>
          <w:color w:val="000000"/>
          <w:sz w:val="20"/>
          <w:szCs w:val="20"/>
          <w:rPrChange w:id="206" w:author="Ben Artin" w:date="2017-08-06T00:37:00Z">
            <w:rPr>
              <w:ins w:id="207" w:author="Ben Artin" w:date="2017-08-04T18:33:00Z"/>
              <w:rFonts w:ascii="Arial Narrow" w:hAnsi="Arial Narrow"/>
              <w:b/>
              <w:color w:val="000000"/>
              <w:sz w:val="20"/>
              <w:szCs w:val="20"/>
            </w:rPr>
          </w:rPrChange>
        </w:rPr>
      </w:pPr>
      <w:ins w:id="208" w:author="Ben Artin" w:date="2017-08-04T18:21:00Z">
        <w:r w:rsidRPr="00FD6CE1">
          <w:rPr>
            <w:rFonts w:ascii="Arial Narrow" w:hAnsi="Arial Narrow"/>
            <w:bCs/>
            <w:color w:val="000000"/>
            <w:sz w:val="20"/>
            <w:szCs w:val="20"/>
            <w:rPrChange w:id="209" w:author="Ben Artin" w:date="2017-08-06T00:37:00Z">
              <w:rPr>
                <w:rFonts w:ascii="Arial Narrow" w:hAnsi="Arial Narrow"/>
                <w:b/>
                <w:color w:val="000000"/>
                <w:sz w:val="20"/>
                <w:szCs w:val="20"/>
              </w:rPr>
            </w:rPrChange>
          </w:rPr>
          <w:t xml:space="preserve">Novelty: </w:t>
        </w:r>
      </w:ins>
      <w:ins w:id="210" w:author="Ben Artin" w:date="2017-08-07T15:54:00Z">
        <w:r w:rsidR="00E1314E">
          <w:rPr>
            <w:rFonts w:ascii="Arial Narrow" w:hAnsi="Arial Narrow"/>
            <w:bCs/>
            <w:color w:val="000000"/>
            <w:sz w:val="20"/>
            <w:szCs w:val="20"/>
          </w:rPr>
          <w:t>Prior a</w:t>
        </w:r>
      </w:ins>
      <w:ins w:id="211" w:author="Ben Artin" w:date="2017-08-04T18:21:00Z">
        <w:r w:rsidRPr="00FD6CE1">
          <w:rPr>
            <w:rFonts w:ascii="Arial Narrow" w:hAnsi="Arial Narrow"/>
            <w:bCs/>
            <w:color w:val="000000"/>
            <w:sz w:val="20"/>
            <w:szCs w:val="20"/>
            <w:rPrChange w:id="212" w:author="Ben Artin" w:date="2017-08-06T00:37:00Z">
              <w:rPr>
                <w:rFonts w:ascii="Arial Narrow" w:hAnsi="Arial Narrow"/>
                <w:b/>
                <w:color w:val="000000"/>
                <w:sz w:val="20"/>
                <w:szCs w:val="20"/>
              </w:rPr>
            </w:rPrChange>
          </w:rPr>
          <w:t xml:space="preserve">nalysis of </w:t>
        </w:r>
      </w:ins>
      <w:ins w:id="213" w:author="Ben Artin" w:date="2017-08-07T00:31:00Z">
        <w:r w:rsidR="00AA2970">
          <w:rPr>
            <w:rFonts w:ascii="Arial Narrow" w:hAnsi="Arial Narrow"/>
            <w:bCs/>
            <w:color w:val="000000"/>
            <w:sz w:val="20"/>
            <w:szCs w:val="20"/>
          </w:rPr>
          <w:t xml:space="preserve">regional </w:t>
        </w:r>
      </w:ins>
      <w:ins w:id="214" w:author="Ben Artin" w:date="2017-08-04T18:21:00Z">
        <w:r w:rsidRPr="00FD6CE1">
          <w:rPr>
            <w:rFonts w:ascii="Arial Narrow" w:hAnsi="Arial Narrow"/>
            <w:bCs/>
            <w:color w:val="000000"/>
            <w:sz w:val="20"/>
            <w:szCs w:val="20"/>
            <w:rPrChange w:id="215" w:author="Ben Artin" w:date="2017-08-06T00:37:00Z">
              <w:rPr>
                <w:rFonts w:ascii="Arial Narrow" w:hAnsi="Arial Narrow"/>
                <w:b/>
                <w:color w:val="000000"/>
                <w:sz w:val="20"/>
                <w:szCs w:val="20"/>
              </w:rPr>
            </w:rPrChange>
          </w:rPr>
          <w:t xml:space="preserve">variation in RSV seasonality within Connecticut </w:t>
        </w:r>
      </w:ins>
      <w:ins w:id="216" w:author="Ben Artin" w:date="2017-08-07T15:54:00Z">
        <w:r w:rsidR="00E1314E">
          <w:rPr>
            <w:rFonts w:ascii="Arial Narrow" w:hAnsi="Arial Narrow"/>
            <w:bCs/>
            <w:color w:val="000000"/>
            <w:sz w:val="20"/>
            <w:szCs w:val="20"/>
          </w:rPr>
          <w:t xml:space="preserve">established geographic variability </w:t>
        </w:r>
      </w:ins>
      <w:ins w:id="217" w:author="Ben Artin" w:date="2017-08-07T15:55:00Z">
        <w:r w:rsidR="00FA5DD4">
          <w:rPr>
            <w:rFonts w:ascii="Arial Narrow" w:hAnsi="Arial Narrow"/>
            <w:bCs/>
            <w:color w:val="000000"/>
            <w:sz w:val="20"/>
            <w:szCs w:val="20"/>
          </w:rPr>
          <w:t>in</w:t>
        </w:r>
      </w:ins>
      <w:ins w:id="218" w:author="Ben Artin" w:date="2017-08-07T15:54:00Z">
        <w:r w:rsidR="00E1314E">
          <w:rPr>
            <w:rFonts w:ascii="Arial Narrow" w:hAnsi="Arial Narrow"/>
            <w:bCs/>
            <w:color w:val="000000"/>
            <w:sz w:val="20"/>
            <w:szCs w:val="20"/>
          </w:rPr>
          <w:t xml:space="preserve"> </w:t>
        </w:r>
      </w:ins>
      <w:ins w:id="219" w:author="Ben Artin" w:date="2017-08-07T15:55:00Z">
        <w:r w:rsidR="009C704E">
          <w:rPr>
            <w:rFonts w:ascii="Arial Narrow" w:hAnsi="Arial Narrow"/>
            <w:bCs/>
            <w:color w:val="000000"/>
            <w:sz w:val="20"/>
            <w:szCs w:val="20"/>
          </w:rPr>
          <w:t>timing</w:t>
        </w:r>
        <w:bookmarkStart w:id="220" w:name="_GoBack"/>
        <w:bookmarkEnd w:id="220"/>
        <w:r w:rsidR="00042989">
          <w:rPr>
            <w:rFonts w:ascii="Arial Narrow" w:hAnsi="Arial Narrow"/>
            <w:bCs/>
            <w:color w:val="000000"/>
            <w:sz w:val="20"/>
            <w:szCs w:val="20"/>
          </w:rPr>
          <w:t xml:space="preserve"> of </w:t>
        </w:r>
      </w:ins>
      <w:ins w:id="221" w:author="Ben Artin" w:date="2017-08-07T15:54:00Z">
        <w:r w:rsidR="00E1314E">
          <w:rPr>
            <w:rFonts w:ascii="Arial Narrow" w:hAnsi="Arial Narrow"/>
            <w:bCs/>
            <w:color w:val="000000"/>
            <w:sz w:val="20"/>
            <w:szCs w:val="20"/>
          </w:rPr>
          <w:t xml:space="preserve">peak </w:t>
        </w:r>
      </w:ins>
      <w:ins w:id="222" w:author="Ben Artin" w:date="2017-08-07T00:31:00Z">
        <w:r w:rsidR="00AA2970">
          <w:rPr>
            <w:rFonts w:ascii="Arial Narrow" w:hAnsi="Arial Narrow"/>
            <w:bCs/>
            <w:color w:val="000000"/>
            <w:sz w:val="20"/>
            <w:szCs w:val="20"/>
          </w:rPr>
          <w:t xml:space="preserve">RSV </w:t>
        </w:r>
      </w:ins>
      <w:ins w:id="223" w:author="Ben Artin" w:date="2017-08-07T15:54:00Z">
        <w:r w:rsidR="00E1314E">
          <w:rPr>
            <w:rFonts w:ascii="Arial Narrow" w:hAnsi="Arial Narrow"/>
            <w:bCs/>
            <w:color w:val="000000"/>
            <w:sz w:val="20"/>
            <w:szCs w:val="20"/>
          </w:rPr>
          <w:t>incidence</w:t>
        </w:r>
      </w:ins>
      <w:ins w:id="224" w:author="Ben Artin" w:date="2017-08-07T00:31:00Z">
        <w:r w:rsidR="00AA2970">
          <w:rPr>
            <w:rFonts w:ascii="Arial Narrow" w:hAnsi="Arial Narrow"/>
            <w:bCs/>
            <w:color w:val="000000"/>
            <w:sz w:val="20"/>
            <w:szCs w:val="20"/>
          </w:rPr>
          <w:t xml:space="preserve">, </w:t>
        </w:r>
      </w:ins>
      <w:ins w:id="225" w:author="Ben Artin" w:date="2017-08-07T15:55:00Z">
        <w:r w:rsidR="00E1314E">
          <w:rPr>
            <w:rFonts w:ascii="Arial Narrow" w:hAnsi="Arial Narrow"/>
            <w:bCs/>
            <w:color w:val="000000"/>
            <w:sz w:val="20"/>
            <w:szCs w:val="20"/>
          </w:rPr>
          <w:t xml:space="preserve">but did not consider </w:t>
        </w:r>
      </w:ins>
      <w:ins w:id="226" w:author="Ben Artin" w:date="2017-08-07T11:58:00Z">
        <w:r w:rsidR="00F012F0">
          <w:rPr>
            <w:rFonts w:ascii="Arial Narrow" w:hAnsi="Arial Narrow"/>
            <w:bCs/>
            <w:color w:val="000000"/>
            <w:sz w:val="20"/>
            <w:szCs w:val="20"/>
          </w:rPr>
          <w:t xml:space="preserve">duration </w:t>
        </w:r>
      </w:ins>
      <w:ins w:id="227" w:author="Ben Artin" w:date="2017-08-07T15:55:00Z">
        <w:r w:rsidR="00E1314E">
          <w:rPr>
            <w:rFonts w:ascii="Arial Narrow" w:hAnsi="Arial Narrow"/>
            <w:bCs/>
            <w:color w:val="000000"/>
            <w:sz w:val="20"/>
            <w:szCs w:val="20"/>
          </w:rPr>
          <w:t>or onset of</w:t>
        </w:r>
      </w:ins>
      <w:ins w:id="228" w:author="Ben Artin" w:date="2017-08-07T11:58:00Z">
        <w:r w:rsidR="00F012F0">
          <w:rPr>
            <w:rFonts w:ascii="Arial Narrow" w:hAnsi="Arial Narrow"/>
            <w:bCs/>
            <w:color w:val="000000"/>
            <w:sz w:val="20"/>
            <w:szCs w:val="20"/>
          </w:rPr>
          <w:t xml:space="preserve"> </w:t>
        </w:r>
      </w:ins>
      <w:ins w:id="229" w:author="Ben Artin" w:date="2017-08-07T00:32:00Z">
        <w:r w:rsidR="00EA3E93">
          <w:rPr>
            <w:rFonts w:ascii="Arial Narrow" w:hAnsi="Arial Narrow"/>
            <w:bCs/>
            <w:color w:val="000000"/>
            <w:sz w:val="20"/>
            <w:szCs w:val="20"/>
          </w:rPr>
          <w:t>RSV season</w:t>
        </w:r>
      </w:ins>
      <w:ins w:id="230" w:author="Ben Artin" w:date="2017-08-07T00:31:00Z">
        <w:r w:rsidR="00AA2970">
          <w:rPr>
            <w:rFonts w:ascii="Arial Narrow" w:hAnsi="Arial Narrow"/>
            <w:bCs/>
            <w:color w:val="000000"/>
            <w:sz w:val="20"/>
            <w:szCs w:val="20"/>
          </w:rPr>
          <w:t xml:space="preserve">. </w:t>
        </w:r>
      </w:ins>
      <w:ins w:id="231" w:author="Ben Artin" w:date="2017-08-06T00:35:00Z">
        <w:r w:rsidR="004F32CB" w:rsidRPr="00FD6CE1">
          <w:rPr>
            <w:rFonts w:ascii="Arial Narrow" w:hAnsi="Arial Narrow"/>
            <w:bCs/>
            <w:color w:val="000000"/>
            <w:sz w:val="20"/>
            <w:szCs w:val="20"/>
            <w:rPrChange w:id="232" w:author="Ben Artin" w:date="2017-08-06T00:37:00Z">
              <w:rPr>
                <w:rFonts w:ascii="Arial Narrow" w:hAnsi="Arial Narrow"/>
                <w:b/>
                <w:color w:val="000000"/>
                <w:sz w:val="20"/>
                <w:szCs w:val="20"/>
              </w:rPr>
            </w:rPrChange>
          </w:rPr>
          <w:t>[4]</w:t>
        </w:r>
      </w:ins>
      <w:ins w:id="233" w:author="Ben Artin" w:date="2017-08-04T18:22:00Z">
        <w:r w:rsidRPr="00FD6CE1">
          <w:rPr>
            <w:rFonts w:ascii="Arial Narrow" w:hAnsi="Arial Narrow"/>
            <w:bCs/>
            <w:color w:val="000000"/>
            <w:sz w:val="20"/>
            <w:szCs w:val="20"/>
            <w:rPrChange w:id="234" w:author="Ben Artin" w:date="2017-08-06T00:37:00Z">
              <w:rPr>
                <w:rFonts w:ascii="Arial Narrow" w:hAnsi="Arial Narrow"/>
                <w:b/>
                <w:color w:val="000000"/>
                <w:sz w:val="20"/>
                <w:szCs w:val="20"/>
              </w:rPr>
            </w:rPrChange>
          </w:rPr>
          <w:t xml:space="preserve"> The analysis I propose is a novel analysis of the existing data.</w:t>
        </w:r>
      </w:ins>
    </w:p>
    <w:p w14:paraId="533DB408" w14:textId="77777777" w:rsidR="007E2898" w:rsidRPr="00FD6CE1" w:rsidRDefault="007E2898" w:rsidP="008D1FF5">
      <w:pPr>
        <w:autoSpaceDE w:val="0"/>
        <w:autoSpaceDN w:val="0"/>
        <w:adjustRightInd w:val="0"/>
        <w:rPr>
          <w:ins w:id="235" w:author="Ben Artin" w:date="2017-08-04T18:22:00Z"/>
          <w:rFonts w:ascii="Arial Narrow" w:hAnsi="Arial Narrow"/>
          <w:bCs/>
          <w:color w:val="000000"/>
          <w:sz w:val="20"/>
          <w:szCs w:val="20"/>
          <w:rPrChange w:id="236" w:author="Ben Artin" w:date="2017-08-06T00:37:00Z">
            <w:rPr>
              <w:ins w:id="237" w:author="Ben Artin" w:date="2017-08-04T18:22:00Z"/>
              <w:rFonts w:ascii="Arial Narrow" w:hAnsi="Arial Narrow"/>
              <w:b/>
              <w:color w:val="000000"/>
              <w:sz w:val="20"/>
              <w:szCs w:val="20"/>
            </w:rPr>
          </w:rPrChange>
        </w:rPr>
      </w:pPr>
    </w:p>
    <w:p w14:paraId="6E97BC96" w14:textId="230C9D11" w:rsidR="00846025" w:rsidRPr="00FD6CE1" w:rsidRDefault="00846025">
      <w:pPr>
        <w:autoSpaceDE w:val="0"/>
        <w:autoSpaceDN w:val="0"/>
        <w:adjustRightInd w:val="0"/>
        <w:rPr>
          <w:ins w:id="238" w:author="Ben Artin" w:date="2017-08-06T00:21:00Z"/>
          <w:rFonts w:ascii="Arial Narrow" w:hAnsi="Arial Narrow"/>
          <w:bCs/>
          <w:color w:val="000000"/>
          <w:sz w:val="20"/>
          <w:szCs w:val="20"/>
          <w:rPrChange w:id="239" w:author="Ben Artin" w:date="2017-08-06T00:37:00Z">
            <w:rPr>
              <w:ins w:id="240" w:author="Ben Artin" w:date="2017-08-06T00:21:00Z"/>
              <w:rFonts w:ascii="Arial Narrow" w:hAnsi="Arial Narrow"/>
              <w:b/>
              <w:color w:val="000000"/>
              <w:sz w:val="20"/>
              <w:szCs w:val="20"/>
            </w:rPr>
          </w:rPrChange>
        </w:rPr>
      </w:pPr>
      <w:ins w:id="241" w:author="Ben Artin" w:date="2017-08-04T18:22:00Z">
        <w:r w:rsidRPr="00FD6CE1">
          <w:rPr>
            <w:rFonts w:ascii="Arial Narrow" w:hAnsi="Arial Narrow"/>
            <w:bCs/>
            <w:color w:val="000000"/>
            <w:sz w:val="20"/>
            <w:szCs w:val="20"/>
            <w:rPrChange w:id="242" w:author="Ben Artin" w:date="2017-08-06T00:37:00Z">
              <w:rPr>
                <w:rFonts w:ascii="Arial Narrow" w:hAnsi="Arial Narrow"/>
                <w:b/>
                <w:color w:val="000000"/>
                <w:sz w:val="20"/>
                <w:szCs w:val="20"/>
              </w:rPr>
            </w:rPrChange>
          </w:rPr>
          <w:t xml:space="preserve">Feasibility: </w:t>
        </w:r>
      </w:ins>
      <w:ins w:id="243" w:author="Ben Artin" w:date="2017-08-04T18:24:00Z">
        <w:r w:rsidR="007E2898" w:rsidRPr="00FD6CE1">
          <w:rPr>
            <w:rFonts w:ascii="Arial Narrow" w:hAnsi="Arial Narrow"/>
            <w:bCs/>
            <w:color w:val="000000"/>
            <w:sz w:val="20"/>
            <w:szCs w:val="20"/>
            <w:rPrChange w:id="244" w:author="Ben Artin" w:date="2017-08-06T00:37:00Z">
              <w:rPr>
                <w:rFonts w:ascii="Arial Narrow" w:hAnsi="Arial Narrow"/>
                <w:b/>
                <w:color w:val="000000"/>
                <w:sz w:val="20"/>
                <w:szCs w:val="20"/>
              </w:rPr>
            </w:rPrChange>
          </w:rPr>
          <w:t>The data necessary for the study ha</w:t>
        </w:r>
      </w:ins>
      <w:ins w:id="245" w:author="Ben Artin" w:date="2017-08-07T11:58:00Z">
        <w:r w:rsidR="00646382">
          <w:rPr>
            <w:rFonts w:ascii="Arial Narrow" w:hAnsi="Arial Narrow"/>
            <w:bCs/>
            <w:color w:val="000000"/>
            <w:sz w:val="20"/>
            <w:szCs w:val="20"/>
          </w:rPr>
          <w:t>ve</w:t>
        </w:r>
      </w:ins>
      <w:ins w:id="246" w:author="Ben Artin" w:date="2017-08-04T18:24:00Z">
        <w:r w:rsidR="007E2898" w:rsidRPr="00FD6CE1">
          <w:rPr>
            <w:rFonts w:ascii="Arial Narrow" w:hAnsi="Arial Narrow"/>
            <w:bCs/>
            <w:color w:val="000000"/>
            <w:sz w:val="20"/>
            <w:szCs w:val="20"/>
            <w:rPrChange w:id="247" w:author="Ben Artin" w:date="2017-08-06T00:37:00Z">
              <w:rPr>
                <w:rFonts w:ascii="Arial Narrow" w:hAnsi="Arial Narrow"/>
                <w:b/>
                <w:color w:val="000000"/>
                <w:sz w:val="20"/>
                <w:szCs w:val="20"/>
              </w:rPr>
            </w:rPrChange>
          </w:rPr>
          <w:t xml:space="preserve"> already been collected. The study would be performed as part of existing research at YSPH, which has already received IRB approval. </w:t>
        </w:r>
      </w:ins>
      <w:ins w:id="248" w:author="Ben Artin" w:date="2017-08-04T18:25:00Z">
        <w:r w:rsidR="007E2898" w:rsidRPr="00FD6CE1">
          <w:rPr>
            <w:rFonts w:ascii="Arial Narrow" w:hAnsi="Arial Narrow"/>
            <w:bCs/>
            <w:color w:val="000000"/>
            <w:sz w:val="20"/>
            <w:szCs w:val="20"/>
            <w:rPrChange w:id="249" w:author="Ben Artin" w:date="2017-08-06T00:37:00Z">
              <w:rPr>
                <w:rFonts w:ascii="Arial Narrow" w:hAnsi="Arial Narrow"/>
                <w:b/>
                <w:color w:val="000000"/>
                <w:sz w:val="20"/>
                <w:szCs w:val="20"/>
              </w:rPr>
            </w:rPrChange>
          </w:rPr>
          <w:t xml:space="preserve">I have taken classes at YSPH covering the methods and techniques needed for this </w:t>
        </w:r>
        <w:r w:rsidR="007E2898" w:rsidRPr="00FD6CE1">
          <w:rPr>
            <w:rFonts w:ascii="Arial Narrow" w:hAnsi="Arial Narrow"/>
            <w:bCs/>
            <w:color w:val="000000"/>
            <w:sz w:val="20"/>
            <w:szCs w:val="20"/>
            <w:rPrChange w:id="250" w:author="Ben Artin" w:date="2017-08-06T00:37:00Z">
              <w:rPr>
                <w:rFonts w:ascii="Arial Narrow" w:hAnsi="Arial Narrow"/>
                <w:b/>
                <w:color w:val="000000"/>
                <w:sz w:val="20"/>
                <w:szCs w:val="20"/>
              </w:rPr>
            </w:rPrChange>
          </w:rPr>
          <w:lastRenderedPageBreak/>
          <w:t xml:space="preserve">study; one of those classes was taught by my thesis advisor. </w:t>
        </w:r>
      </w:ins>
      <w:ins w:id="251" w:author="Ben Artin" w:date="2017-08-04T18:26:00Z">
        <w:r w:rsidR="007E2898" w:rsidRPr="00FD6CE1">
          <w:rPr>
            <w:rFonts w:ascii="Arial Narrow" w:hAnsi="Arial Narrow"/>
            <w:bCs/>
            <w:color w:val="000000"/>
            <w:sz w:val="20"/>
            <w:szCs w:val="20"/>
            <w:rPrChange w:id="252" w:author="Ben Artin" w:date="2017-08-06T00:37:00Z">
              <w:rPr>
                <w:rFonts w:ascii="Arial Narrow" w:hAnsi="Arial Narrow"/>
                <w:b/>
                <w:color w:val="000000"/>
                <w:sz w:val="20"/>
                <w:szCs w:val="20"/>
              </w:rPr>
            </w:rPrChange>
          </w:rPr>
          <w:t>My thesis advisor is experienced in this type of analysis, and is available to mentor me as needed. He agrees that this project is viable within the scheduling</w:t>
        </w:r>
        <w:r w:rsidR="004C703D" w:rsidRPr="00FD6CE1">
          <w:rPr>
            <w:rFonts w:ascii="Arial Narrow" w:hAnsi="Arial Narrow"/>
            <w:bCs/>
            <w:color w:val="000000"/>
            <w:sz w:val="20"/>
            <w:szCs w:val="20"/>
            <w:rPrChange w:id="253" w:author="Ben Artin" w:date="2017-08-06T00:37:00Z">
              <w:rPr>
                <w:rFonts w:ascii="Arial Narrow" w:hAnsi="Arial Narrow"/>
                <w:b/>
                <w:color w:val="000000"/>
                <w:sz w:val="20"/>
                <w:szCs w:val="20"/>
              </w:rPr>
            </w:rPrChange>
          </w:rPr>
          <w:t xml:space="preserve"> </w:t>
        </w:r>
      </w:ins>
      <w:ins w:id="254" w:author="Ben Artin" w:date="2017-08-06T00:15:00Z">
        <w:r w:rsidR="004C703D" w:rsidRPr="00FD6CE1">
          <w:rPr>
            <w:rFonts w:ascii="Arial Narrow" w:hAnsi="Arial Narrow"/>
            <w:bCs/>
            <w:color w:val="000000"/>
            <w:sz w:val="20"/>
            <w:szCs w:val="20"/>
            <w:rPrChange w:id="255" w:author="Ben Artin" w:date="2017-08-06T00:37:00Z">
              <w:rPr>
                <w:rFonts w:ascii="Arial Narrow" w:hAnsi="Arial Narrow"/>
                <w:b/>
                <w:color w:val="000000"/>
                <w:sz w:val="20"/>
                <w:szCs w:val="20"/>
              </w:rPr>
            </w:rPrChange>
          </w:rPr>
          <w:t>constraints</w:t>
        </w:r>
      </w:ins>
      <w:ins w:id="256" w:author="Ben Artin" w:date="2017-08-04T18:26:00Z">
        <w:r w:rsidR="007E2898" w:rsidRPr="00FD6CE1">
          <w:rPr>
            <w:rFonts w:ascii="Arial Narrow" w:hAnsi="Arial Narrow"/>
            <w:bCs/>
            <w:color w:val="000000"/>
            <w:sz w:val="20"/>
            <w:szCs w:val="20"/>
            <w:rPrChange w:id="257" w:author="Ben Artin" w:date="2017-08-06T00:37:00Z">
              <w:rPr>
                <w:rFonts w:ascii="Arial Narrow" w:hAnsi="Arial Narrow"/>
                <w:b/>
                <w:color w:val="000000"/>
                <w:sz w:val="20"/>
                <w:szCs w:val="20"/>
              </w:rPr>
            </w:rPrChange>
          </w:rPr>
          <w:t xml:space="preserve"> of </w:t>
        </w:r>
      </w:ins>
      <w:ins w:id="258" w:author="Ben Artin" w:date="2017-08-04T18:27:00Z">
        <w:r w:rsidR="007E2898" w:rsidRPr="00FD6CE1">
          <w:rPr>
            <w:rFonts w:ascii="Arial Narrow" w:hAnsi="Arial Narrow"/>
            <w:bCs/>
            <w:color w:val="000000"/>
            <w:sz w:val="20"/>
            <w:szCs w:val="20"/>
            <w:rPrChange w:id="259" w:author="Ben Artin" w:date="2017-08-06T00:37:00Z">
              <w:rPr>
                <w:rFonts w:ascii="Arial Narrow" w:hAnsi="Arial Narrow"/>
                <w:b/>
                <w:color w:val="000000"/>
                <w:sz w:val="20"/>
                <w:szCs w:val="20"/>
              </w:rPr>
            </w:rPrChange>
          </w:rPr>
          <w:t xml:space="preserve">a </w:t>
        </w:r>
      </w:ins>
      <w:ins w:id="260" w:author="Ben Artin" w:date="2017-08-04T18:26:00Z">
        <w:r w:rsidR="007E2898" w:rsidRPr="00FD6CE1">
          <w:rPr>
            <w:rFonts w:ascii="Arial Narrow" w:hAnsi="Arial Narrow"/>
            <w:bCs/>
            <w:color w:val="000000"/>
            <w:sz w:val="20"/>
            <w:szCs w:val="20"/>
            <w:rPrChange w:id="261" w:author="Ben Artin" w:date="2017-08-06T00:37:00Z">
              <w:rPr>
                <w:rFonts w:ascii="Arial Narrow" w:hAnsi="Arial Narrow"/>
                <w:b/>
                <w:color w:val="000000"/>
                <w:sz w:val="20"/>
                <w:szCs w:val="20"/>
              </w:rPr>
            </w:rPrChange>
          </w:rPr>
          <w:t>PA/MPH thesis</w:t>
        </w:r>
      </w:ins>
      <w:ins w:id="262" w:author="Ben Artin" w:date="2017-08-04T18:33:00Z">
        <w:r w:rsidR="007E2898" w:rsidRPr="00FD6CE1">
          <w:rPr>
            <w:rFonts w:ascii="Arial Narrow" w:hAnsi="Arial Narrow"/>
            <w:bCs/>
            <w:color w:val="000000"/>
            <w:sz w:val="20"/>
            <w:szCs w:val="20"/>
            <w:rPrChange w:id="263" w:author="Ben Artin" w:date="2017-08-06T00:37:00Z">
              <w:rPr>
                <w:rFonts w:ascii="Arial Narrow" w:hAnsi="Arial Narrow"/>
                <w:b/>
                <w:color w:val="000000"/>
                <w:sz w:val="20"/>
                <w:szCs w:val="20"/>
              </w:rPr>
            </w:rPrChange>
          </w:rPr>
          <w:t>.</w:t>
        </w:r>
      </w:ins>
    </w:p>
    <w:p w14:paraId="306DDF32" w14:textId="77777777" w:rsidR="0045514B" w:rsidRDefault="0045514B" w:rsidP="007E2898">
      <w:pPr>
        <w:autoSpaceDE w:val="0"/>
        <w:autoSpaceDN w:val="0"/>
        <w:adjustRightInd w:val="0"/>
        <w:rPr>
          <w:ins w:id="264" w:author="Ben Artin" w:date="2017-08-06T00:21:00Z"/>
          <w:rFonts w:ascii="Arial Narrow" w:hAnsi="Arial Narrow"/>
          <w:b/>
          <w:color w:val="000000"/>
          <w:sz w:val="20"/>
          <w:szCs w:val="20"/>
        </w:rPr>
      </w:pPr>
    </w:p>
    <w:p w14:paraId="0218535D" w14:textId="74B2FD49" w:rsidR="0045514B" w:rsidRPr="00FD6CE1" w:rsidRDefault="0045514B" w:rsidP="004F32CB">
      <w:pPr>
        <w:autoSpaceDE w:val="0"/>
        <w:autoSpaceDN w:val="0"/>
        <w:adjustRightInd w:val="0"/>
        <w:rPr>
          <w:ins w:id="265" w:author="Ben Artin" w:date="2017-08-06T00:23:00Z"/>
          <w:rFonts w:ascii="Arial Narrow" w:hAnsi="Arial Narrow"/>
          <w:bCs/>
          <w:color w:val="000000"/>
          <w:sz w:val="20"/>
          <w:szCs w:val="20"/>
          <w:rPrChange w:id="266" w:author="Ben Artin" w:date="2017-08-06T00:37:00Z">
            <w:rPr>
              <w:ins w:id="267" w:author="Ben Artin" w:date="2017-08-06T00:23:00Z"/>
              <w:rFonts w:ascii="Arial Narrow" w:hAnsi="Arial Narrow"/>
              <w:b/>
              <w:color w:val="000000"/>
              <w:sz w:val="20"/>
              <w:szCs w:val="20"/>
            </w:rPr>
          </w:rPrChange>
        </w:rPr>
      </w:pPr>
      <w:ins w:id="268" w:author="Ben Artin" w:date="2017-08-06T00:21:00Z">
        <w:r w:rsidRPr="00FD6CE1">
          <w:rPr>
            <w:rFonts w:ascii="Arial Narrow" w:hAnsi="Arial Narrow"/>
            <w:bCs/>
            <w:color w:val="000000"/>
            <w:sz w:val="20"/>
            <w:szCs w:val="20"/>
            <w:rPrChange w:id="269" w:author="Ben Artin" w:date="2017-08-06T00:37:00Z">
              <w:rPr>
                <w:rFonts w:ascii="Arial Narrow" w:hAnsi="Arial Narrow"/>
                <w:b/>
                <w:color w:val="000000"/>
                <w:sz w:val="20"/>
                <w:szCs w:val="20"/>
              </w:rPr>
            </w:rPrChange>
          </w:rPr>
          <w:t xml:space="preserve">[1] </w:t>
        </w:r>
      </w:ins>
      <w:ins w:id="270" w:author="Ben Artin" w:date="2017-08-06T00:34:00Z">
        <w:r w:rsidR="004F32CB" w:rsidRPr="00FD6CE1">
          <w:rPr>
            <w:rFonts w:ascii="Arial Narrow" w:hAnsi="Arial Narrow"/>
            <w:bCs/>
            <w:color w:val="000000"/>
            <w:sz w:val="20"/>
            <w:szCs w:val="20"/>
            <w:rPrChange w:id="271" w:author="Ben Artin" w:date="2017-08-06T00:37:00Z">
              <w:rPr>
                <w:rFonts w:ascii="Arial Narrow" w:hAnsi="Arial Narrow"/>
                <w:b/>
                <w:color w:val="000000"/>
                <w:sz w:val="20"/>
                <w:szCs w:val="20"/>
              </w:rPr>
            </w:rPrChange>
          </w:rPr>
          <w:t xml:space="preserve">Centers for Disease Control and Prevention (2017) </w:t>
        </w:r>
      </w:ins>
      <w:ins w:id="272" w:author="Ben Artin" w:date="2017-08-06T00:24:00Z">
        <w:r w:rsidR="00A60918" w:rsidRPr="00FD6CE1">
          <w:rPr>
            <w:rFonts w:ascii="Arial Narrow" w:hAnsi="Arial Narrow"/>
            <w:bCs/>
            <w:color w:val="000000"/>
            <w:sz w:val="20"/>
            <w:szCs w:val="20"/>
            <w:rPrChange w:id="273" w:author="Ben Artin" w:date="2017-08-06T00:37:00Z">
              <w:rPr>
                <w:rFonts w:ascii="Arial Narrow" w:hAnsi="Arial Narrow"/>
                <w:b/>
                <w:color w:val="000000"/>
                <w:sz w:val="20"/>
                <w:szCs w:val="20"/>
              </w:rPr>
            </w:rPrChange>
          </w:rPr>
          <w:t>“</w:t>
        </w:r>
      </w:ins>
      <w:ins w:id="274" w:author="Ben Artin" w:date="2017-08-06T00:21:00Z">
        <w:r w:rsidRPr="00FD6CE1">
          <w:rPr>
            <w:rFonts w:ascii="Arial Narrow" w:hAnsi="Arial Narrow"/>
            <w:bCs/>
            <w:color w:val="000000"/>
            <w:sz w:val="20"/>
            <w:szCs w:val="20"/>
            <w:rPrChange w:id="275" w:author="Ben Artin" w:date="2017-08-06T00:37:00Z">
              <w:rPr>
                <w:rFonts w:ascii="Arial Narrow" w:hAnsi="Arial Narrow"/>
                <w:b/>
                <w:color w:val="000000"/>
                <w:sz w:val="20"/>
                <w:szCs w:val="20"/>
              </w:rPr>
            </w:rPrChange>
          </w:rPr>
          <w:t>Respiratory Syncytial Virus Infection (RSV)</w:t>
        </w:r>
      </w:ins>
      <w:ins w:id="276" w:author="Ben Artin" w:date="2017-08-06T00:24:00Z">
        <w:r w:rsidR="00A60918" w:rsidRPr="00FD6CE1">
          <w:rPr>
            <w:rFonts w:ascii="Arial Narrow" w:hAnsi="Arial Narrow"/>
            <w:bCs/>
            <w:color w:val="000000"/>
            <w:sz w:val="20"/>
            <w:szCs w:val="20"/>
            <w:rPrChange w:id="277" w:author="Ben Artin" w:date="2017-08-06T00:37:00Z">
              <w:rPr>
                <w:rFonts w:ascii="Arial Narrow" w:hAnsi="Arial Narrow"/>
                <w:b/>
                <w:color w:val="000000"/>
                <w:sz w:val="20"/>
                <w:szCs w:val="20"/>
              </w:rPr>
            </w:rPrChange>
          </w:rPr>
          <w:t>:</w:t>
        </w:r>
      </w:ins>
      <w:ins w:id="278" w:author="Ben Artin" w:date="2017-08-06T00:21:00Z">
        <w:r w:rsidRPr="00FD6CE1">
          <w:rPr>
            <w:rFonts w:ascii="Arial Narrow" w:hAnsi="Arial Narrow"/>
            <w:bCs/>
            <w:color w:val="000000"/>
            <w:sz w:val="20"/>
            <w:szCs w:val="20"/>
            <w:rPrChange w:id="279" w:author="Ben Artin" w:date="2017-08-06T00:37:00Z">
              <w:rPr>
                <w:rFonts w:ascii="Arial Narrow" w:hAnsi="Arial Narrow"/>
                <w:b/>
                <w:color w:val="000000"/>
                <w:sz w:val="20"/>
                <w:szCs w:val="20"/>
              </w:rPr>
            </w:rPrChange>
          </w:rPr>
          <w:t xml:space="preserve"> For Healthcare Professionals</w:t>
        </w:r>
      </w:ins>
      <w:ins w:id="280" w:author="Ben Artin" w:date="2017-08-06T00:24:00Z">
        <w:r w:rsidR="00A60918" w:rsidRPr="00FD6CE1">
          <w:rPr>
            <w:rFonts w:ascii="Arial Narrow" w:hAnsi="Arial Narrow"/>
            <w:bCs/>
            <w:color w:val="000000"/>
            <w:sz w:val="20"/>
            <w:szCs w:val="20"/>
            <w:rPrChange w:id="281" w:author="Ben Artin" w:date="2017-08-06T00:37:00Z">
              <w:rPr>
                <w:rFonts w:ascii="Arial Narrow" w:hAnsi="Arial Narrow"/>
                <w:b/>
                <w:color w:val="000000"/>
                <w:sz w:val="20"/>
                <w:szCs w:val="20"/>
              </w:rPr>
            </w:rPrChange>
          </w:rPr>
          <w:t>”</w:t>
        </w:r>
      </w:ins>
      <w:ins w:id="282" w:author="Ben Artin" w:date="2017-08-06T00:21:00Z">
        <w:r w:rsidRPr="00FD6CE1">
          <w:rPr>
            <w:rFonts w:ascii="Arial Narrow" w:hAnsi="Arial Narrow"/>
            <w:bCs/>
            <w:color w:val="000000"/>
            <w:sz w:val="20"/>
            <w:szCs w:val="20"/>
            <w:rPrChange w:id="283" w:author="Ben Artin" w:date="2017-08-06T00:37:00Z">
              <w:rPr>
                <w:rFonts w:ascii="Arial Narrow" w:hAnsi="Arial Narrow"/>
                <w:b/>
                <w:color w:val="000000"/>
                <w:sz w:val="20"/>
                <w:szCs w:val="20"/>
              </w:rPr>
            </w:rPrChange>
          </w:rPr>
          <w:t xml:space="preserve"> </w:t>
        </w:r>
      </w:ins>
      <w:ins w:id="284" w:author="Ben Artin" w:date="2017-08-06T00:23:00Z">
        <w:r w:rsidR="00A60918" w:rsidRPr="00FD6CE1">
          <w:rPr>
            <w:rFonts w:ascii="Arial Narrow" w:hAnsi="Arial Narrow"/>
            <w:bCs/>
            <w:color w:val="000000"/>
            <w:sz w:val="20"/>
            <w:szCs w:val="20"/>
            <w:rPrChange w:id="285" w:author="Ben Artin" w:date="2017-08-06T00:37:00Z">
              <w:rPr>
                <w:rFonts w:ascii="Arial Narrow" w:hAnsi="Arial Narrow"/>
                <w:b/>
                <w:color w:val="000000"/>
                <w:sz w:val="20"/>
                <w:szCs w:val="20"/>
              </w:rPr>
            </w:rPrChange>
          </w:rPr>
          <w:fldChar w:fldCharType="begin"/>
        </w:r>
        <w:r w:rsidR="00A60918" w:rsidRPr="00FD6CE1">
          <w:rPr>
            <w:rFonts w:ascii="Arial Narrow" w:hAnsi="Arial Narrow"/>
            <w:bCs/>
            <w:color w:val="000000"/>
            <w:sz w:val="20"/>
            <w:szCs w:val="20"/>
            <w:rPrChange w:id="286" w:author="Ben Artin" w:date="2017-08-06T00:37:00Z">
              <w:rPr>
                <w:rFonts w:ascii="Arial Narrow" w:hAnsi="Arial Narrow"/>
                <w:b/>
                <w:color w:val="000000"/>
                <w:sz w:val="20"/>
                <w:szCs w:val="20"/>
              </w:rPr>
            </w:rPrChange>
          </w:rPr>
          <w:instrText xml:space="preserve"> HYPERLINK "</w:instrText>
        </w:r>
      </w:ins>
      <w:ins w:id="287" w:author="Ben Artin" w:date="2017-08-06T00:22:00Z">
        <w:r w:rsidR="00A60918" w:rsidRPr="00FD6CE1">
          <w:rPr>
            <w:rFonts w:ascii="Arial Narrow" w:hAnsi="Arial Narrow"/>
            <w:bCs/>
            <w:color w:val="000000"/>
            <w:sz w:val="20"/>
            <w:szCs w:val="20"/>
            <w:rPrChange w:id="288" w:author="Ben Artin" w:date="2017-08-06T00:37:00Z">
              <w:rPr>
                <w:rFonts w:ascii="Arial Narrow" w:hAnsi="Arial Narrow"/>
                <w:b/>
                <w:color w:val="000000"/>
                <w:sz w:val="20"/>
                <w:szCs w:val="20"/>
              </w:rPr>
            </w:rPrChange>
          </w:rPr>
          <w:instrText>https://www.cdc.gov/rsv/clinical/index.html</w:instrText>
        </w:r>
      </w:ins>
      <w:ins w:id="289" w:author="Ben Artin" w:date="2017-08-06T00:23:00Z">
        <w:r w:rsidR="00A60918" w:rsidRPr="00FD6CE1">
          <w:rPr>
            <w:rFonts w:ascii="Arial Narrow" w:hAnsi="Arial Narrow"/>
            <w:bCs/>
            <w:color w:val="000000"/>
            <w:sz w:val="20"/>
            <w:szCs w:val="20"/>
            <w:rPrChange w:id="290" w:author="Ben Artin" w:date="2017-08-06T00:37:00Z">
              <w:rPr>
                <w:rFonts w:ascii="Arial Narrow" w:hAnsi="Arial Narrow"/>
                <w:b/>
                <w:color w:val="000000"/>
                <w:sz w:val="20"/>
                <w:szCs w:val="20"/>
              </w:rPr>
            </w:rPrChange>
          </w:rPr>
          <w:instrText xml:space="preserve">" </w:instrText>
        </w:r>
        <w:r w:rsidR="00A60918" w:rsidRPr="00FD6CE1">
          <w:rPr>
            <w:rFonts w:ascii="Arial Narrow" w:hAnsi="Arial Narrow"/>
            <w:bCs/>
            <w:color w:val="000000"/>
            <w:sz w:val="20"/>
            <w:szCs w:val="20"/>
            <w:rPrChange w:id="291" w:author="Ben Artin" w:date="2017-08-06T00:37:00Z">
              <w:rPr>
                <w:rFonts w:ascii="Arial Narrow" w:hAnsi="Arial Narrow"/>
                <w:b/>
                <w:color w:val="000000"/>
                <w:sz w:val="20"/>
                <w:szCs w:val="20"/>
              </w:rPr>
            </w:rPrChange>
          </w:rPr>
          <w:fldChar w:fldCharType="separate"/>
        </w:r>
      </w:ins>
      <w:ins w:id="292" w:author="Ben Artin" w:date="2017-08-06T00:22:00Z">
        <w:r w:rsidR="00A60918" w:rsidRPr="00FD6CE1">
          <w:rPr>
            <w:rStyle w:val="Hyperlink"/>
            <w:rFonts w:ascii="Arial Narrow" w:hAnsi="Arial Narrow"/>
            <w:bCs/>
            <w:sz w:val="20"/>
            <w:szCs w:val="20"/>
            <w:rPrChange w:id="293" w:author="Ben Artin" w:date="2017-08-06T00:37:00Z">
              <w:rPr>
                <w:rStyle w:val="Hyperlink"/>
                <w:rFonts w:ascii="Arial Narrow" w:hAnsi="Arial Narrow"/>
                <w:b/>
                <w:sz w:val="20"/>
                <w:szCs w:val="20"/>
              </w:rPr>
            </w:rPrChange>
          </w:rPr>
          <w:t>https://www.cdc.gov/rsv/clinical/index.html</w:t>
        </w:r>
      </w:ins>
      <w:ins w:id="294" w:author="Ben Artin" w:date="2017-08-06T00:23:00Z">
        <w:r w:rsidR="00A60918" w:rsidRPr="00FD6CE1">
          <w:rPr>
            <w:rFonts w:ascii="Arial Narrow" w:hAnsi="Arial Narrow"/>
            <w:bCs/>
            <w:color w:val="000000"/>
            <w:sz w:val="20"/>
            <w:szCs w:val="20"/>
            <w:rPrChange w:id="295" w:author="Ben Artin" w:date="2017-08-06T00:37:00Z">
              <w:rPr>
                <w:rFonts w:ascii="Arial Narrow" w:hAnsi="Arial Narrow"/>
                <w:b/>
                <w:color w:val="000000"/>
                <w:sz w:val="20"/>
                <w:szCs w:val="20"/>
              </w:rPr>
            </w:rPrChange>
          </w:rPr>
          <w:fldChar w:fldCharType="end"/>
        </w:r>
      </w:ins>
    </w:p>
    <w:p w14:paraId="37CA74E4" w14:textId="77777777" w:rsidR="004F32CB" w:rsidRPr="00FD6CE1" w:rsidRDefault="00A60918" w:rsidP="004F32CB">
      <w:pPr>
        <w:autoSpaceDE w:val="0"/>
        <w:autoSpaceDN w:val="0"/>
        <w:adjustRightInd w:val="0"/>
        <w:rPr>
          <w:ins w:id="296" w:author="Ben Artin" w:date="2017-08-06T00:33:00Z"/>
          <w:rFonts w:ascii="Arial Narrow" w:hAnsi="Arial Narrow"/>
          <w:bCs/>
          <w:color w:val="000000"/>
          <w:sz w:val="20"/>
          <w:szCs w:val="20"/>
          <w:rPrChange w:id="297" w:author="Ben Artin" w:date="2017-08-06T00:37:00Z">
            <w:rPr>
              <w:ins w:id="298" w:author="Ben Artin" w:date="2017-08-06T00:33:00Z"/>
              <w:rFonts w:ascii="Arial Narrow" w:hAnsi="Arial Narrow"/>
              <w:b/>
              <w:color w:val="000000"/>
              <w:sz w:val="20"/>
              <w:szCs w:val="20"/>
            </w:rPr>
          </w:rPrChange>
        </w:rPr>
      </w:pPr>
      <w:ins w:id="299" w:author="Ben Artin" w:date="2017-08-06T00:23:00Z">
        <w:r w:rsidRPr="00FD6CE1">
          <w:rPr>
            <w:rFonts w:ascii="Arial Narrow" w:hAnsi="Arial Narrow"/>
            <w:bCs/>
            <w:color w:val="000000"/>
            <w:sz w:val="20"/>
            <w:szCs w:val="20"/>
            <w:rPrChange w:id="300" w:author="Ben Artin" w:date="2017-08-06T00:37:00Z">
              <w:rPr>
                <w:rFonts w:ascii="Arial Narrow" w:hAnsi="Arial Narrow"/>
                <w:b/>
                <w:color w:val="000000"/>
                <w:sz w:val="20"/>
                <w:szCs w:val="20"/>
              </w:rPr>
            </w:rPrChange>
          </w:rPr>
          <w:t>[2]</w:t>
        </w:r>
      </w:ins>
      <w:ins w:id="301" w:author="Ben Artin" w:date="2017-08-06T00:24:00Z">
        <w:r w:rsidRPr="00FD6CE1">
          <w:rPr>
            <w:rFonts w:ascii="Arial Narrow" w:hAnsi="Arial Narrow"/>
            <w:bCs/>
            <w:color w:val="000000"/>
            <w:sz w:val="20"/>
            <w:szCs w:val="20"/>
            <w:rPrChange w:id="302" w:author="Ben Artin" w:date="2017-08-06T00:37:00Z">
              <w:rPr>
                <w:rFonts w:ascii="Arial Narrow" w:hAnsi="Arial Narrow"/>
                <w:b/>
                <w:color w:val="000000"/>
                <w:sz w:val="20"/>
                <w:szCs w:val="20"/>
              </w:rPr>
            </w:rPrChange>
          </w:rPr>
          <w:t xml:space="preserve"> </w:t>
        </w:r>
      </w:ins>
      <w:ins w:id="303" w:author="Ben Artin" w:date="2017-08-06T00:33:00Z">
        <w:r w:rsidR="004F32CB" w:rsidRPr="00FD6CE1">
          <w:rPr>
            <w:rFonts w:ascii="Arial Narrow" w:hAnsi="Arial Narrow"/>
            <w:bCs/>
            <w:color w:val="000000"/>
            <w:sz w:val="20"/>
            <w:szCs w:val="20"/>
            <w:rPrChange w:id="304" w:author="Ben Artin" w:date="2017-08-06T00:37:00Z">
              <w:rPr>
                <w:rFonts w:ascii="Arial Narrow" w:hAnsi="Arial Narrow"/>
                <w:b/>
                <w:color w:val="000000"/>
                <w:sz w:val="20"/>
                <w:szCs w:val="20"/>
              </w:rPr>
            </w:rPrChange>
          </w:rPr>
          <w:t xml:space="preserve">American Academy of Pediatrics Committee on Infectious Diseases. (2003). Revised indications for the use of palivizumab and respiratory syncytial virus immune globulin intravenous for the prevention of respiratory syncytial virus infections. Pediatrics, 112(6 Pt 1), 1442. </w:t>
        </w:r>
      </w:ins>
    </w:p>
    <w:p w14:paraId="44A97A7F" w14:textId="6CF30D64" w:rsidR="004F32CB" w:rsidRPr="00FD6CE1" w:rsidRDefault="00190B0C" w:rsidP="004F32CB">
      <w:pPr>
        <w:autoSpaceDE w:val="0"/>
        <w:autoSpaceDN w:val="0"/>
        <w:adjustRightInd w:val="0"/>
        <w:rPr>
          <w:ins w:id="305" w:author="Ben Artin" w:date="2017-08-06T00:33:00Z"/>
          <w:rFonts w:ascii="Arial Narrow" w:hAnsi="Arial Narrow"/>
          <w:bCs/>
          <w:color w:val="000000"/>
          <w:sz w:val="20"/>
          <w:szCs w:val="20"/>
          <w:rPrChange w:id="306" w:author="Ben Artin" w:date="2017-08-06T00:37:00Z">
            <w:rPr>
              <w:ins w:id="307" w:author="Ben Artin" w:date="2017-08-06T00:33:00Z"/>
              <w:rFonts w:ascii="Arial Narrow" w:hAnsi="Arial Narrow"/>
              <w:b/>
              <w:color w:val="000000"/>
              <w:sz w:val="20"/>
              <w:szCs w:val="20"/>
            </w:rPr>
          </w:rPrChange>
        </w:rPr>
      </w:pPr>
      <w:ins w:id="308" w:author="Ben Artin" w:date="2017-08-06T00:28:00Z">
        <w:r w:rsidRPr="00FD6CE1">
          <w:rPr>
            <w:rFonts w:ascii="Arial Narrow" w:hAnsi="Arial Narrow"/>
            <w:bCs/>
            <w:color w:val="000000"/>
            <w:sz w:val="20"/>
            <w:szCs w:val="20"/>
            <w:rPrChange w:id="309" w:author="Ben Artin" w:date="2017-08-06T00:37:00Z">
              <w:rPr>
                <w:rFonts w:ascii="Arial Narrow" w:hAnsi="Arial Narrow"/>
                <w:b/>
                <w:color w:val="000000"/>
                <w:sz w:val="20"/>
                <w:szCs w:val="20"/>
              </w:rPr>
            </w:rPrChange>
          </w:rPr>
          <w:t xml:space="preserve">[3] </w:t>
        </w:r>
      </w:ins>
      <w:ins w:id="310" w:author="Ben Artin" w:date="2017-08-06T00:33:00Z">
        <w:r w:rsidR="004F32CB" w:rsidRPr="00FD6CE1">
          <w:rPr>
            <w:rFonts w:ascii="Arial Narrow" w:hAnsi="Arial Narrow"/>
            <w:bCs/>
            <w:color w:val="000000"/>
            <w:sz w:val="20"/>
            <w:szCs w:val="20"/>
            <w:rPrChange w:id="311" w:author="Ben Artin" w:date="2017-08-06T00:37:00Z">
              <w:rPr>
                <w:rFonts w:ascii="Arial Narrow" w:hAnsi="Arial Narrow"/>
                <w:b/>
                <w:color w:val="000000"/>
                <w:sz w:val="20"/>
                <w:szCs w:val="20"/>
              </w:rPr>
            </w:rPrChange>
          </w:rPr>
          <w:t xml:space="preserve">Committee on Infectious Diseases. (2014). Updated guidance for palivizumab prophylaxis among infants and young children at increased risk of hospitalization for respiratory syncytial virus infection. Pediatrics, 134(2), e620-e638. </w:t>
        </w:r>
      </w:ins>
    </w:p>
    <w:p w14:paraId="3C5F467C" w14:textId="2D7A356B" w:rsidR="004F32CB" w:rsidRPr="00BF63F8" w:rsidRDefault="004F32CB" w:rsidP="00BF63F8">
      <w:pPr>
        <w:autoSpaceDE w:val="0"/>
        <w:autoSpaceDN w:val="0"/>
        <w:adjustRightInd w:val="0"/>
        <w:rPr>
          <w:ins w:id="312" w:author="Ben Artin" w:date="2017-08-06T00:28:00Z"/>
          <w:rFonts w:ascii="Arial Narrow" w:hAnsi="Arial Narrow"/>
          <w:bCs/>
          <w:color w:val="000000"/>
          <w:sz w:val="20"/>
          <w:szCs w:val="20"/>
          <w:rPrChange w:id="313" w:author="Ben Artin" w:date="2017-08-06T00:39:00Z">
            <w:rPr>
              <w:ins w:id="314" w:author="Ben Artin" w:date="2017-08-06T00:28:00Z"/>
              <w:rFonts w:ascii="Arial Narrow" w:hAnsi="Arial Narrow"/>
              <w:b/>
              <w:color w:val="000000"/>
              <w:sz w:val="20"/>
              <w:szCs w:val="20"/>
            </w:rPr>
          </w:rPrChange>
        </w:rPr>
      </w:pPr>
      <w:ins w:id="315" w:author="Ben Artin" w:date="2017-08-06T00:32:00Z">
        <w:r w:rsidRPr="00FD6CE1">
          <w:rPr>
            <w:rFonts w:ascii="Arial Narrow" w:hAnsi="Arial Narrow"/>
            <w:bCs/>
            <w:color w:val="000000"/>
            <w:sz w:val="20"/>
            <w:szCs w:val="20"/>
            <w:rPrChange w:id="316" w:author="Ben Artin" w:date="2017-08-06T00:37:00Z">
              <w:rPr>
                <w:rFonts w:ascii="Arial Narrow" w:hAnsi="Arial Narrow"/>
                <w:b/>
                <w:color w:val="000000"/>
                <w:sz w:val="20"/>
                <w:szCs w:val="20"/>
              </w:rPr>
            </w:rPrChange>
          </w:rPr>
          <w:t xml:space="preserve">[4] </w:t>
        </w:r>
      </w:ins>
      <w:ins w:id="317" w:author="Ben Artin" w:date="2017-08-06T00:39:00Z">
        <w:r w:rsidR="00BF63F8" w:rsidRPr="00BF63F8">
          <w:rPr>
            <w:rFonts w:ascii="Arial Narrow" w:hAnsi="Arial Narrow"/>
            <w:bCs/>
            <w:color w:val="000000"/>
            <w:sz w:val="20"/>
            <w:szCs w:val="20"/>
          </w:rPr>
          <w:t>Noveroske, Douglas Brian</w:t>
        </w:r>
        <w:r w:rsidR="00BF63F8">
          <w:rPr>
            <w:rFonts w:ascii="Arial Narrow" w:hAnsi="Arial Narrow"/>
            <w:bCs/>
            <w:color w:val="000000"/>
            <w:sz w:val="20"/>
            <w:szCs w:val="20"/>
          </w:rPr>
          <w:t>. (2016)</w:t>
        </w:r>
        <w:r w:rsidR="00BF63F8" w:rsidRPr="00BF63F8">
          <w:rPr>
            <w:rFonts w:ascii="Arial Narrow" w:hAnsi="Arial Narrow"/>
            <w:bCs/>
            <w:color w:val="000000"/>
            <w:sz w:val="20"/>
            <w:szCs w:val="20"/>
          </w:rPr>
          <w:t xml:space="preserve"> Respiratory Syncytial Virus In Connecticut: Predictors Of Seasonal Epidemic Timing. Public Health Theses. 1213. http://elischolar.library.yale.edu/ysphtdl/1213</w:t>
        </w:r>
      </w:ins>
    </w:p>
    <w:p w14:paraId="3136CE4E" w14:textId="79DF14C0" w:rsidR="00A60918" w:rsidDel="00190B0C" w:rsidRDefault="00A60918" w:rsidP="00190B0C">
      <w:pPr>
        <w:autoSpaceDE w:val="0"/>
        <w:autoSpaceDN w:val="0"/>
        <w:adjustRightInd w:val="0"/>
        <w:rPr>
          <w:del w:id="318" w:author="Ben Artin" w:date="2017-08-06T00:27:00Z"/>
          <w:rFonts w:ascii="Arial Narrow" w:hAnsi="Arial Narrow"/>
          <w:b/>
          <w:color w:val="000000"/>
          <w:sz w:val="20"/>
          <w:szCs w:val="20"/>
        </w:rPr>
      </w:pPr>
    </w:p>
    <w:p w14:paraId="091919E7" w14:textId="77777777" w:rsidR="00E64FBF" w:rsidRDefault="00E64FBF" w:rsidP="007457F6">
      <w:pPr>
        <w:autoSpaceDE w:val="0"/>
        <w:autoSpaceDN w:val="0"/>
        <w:adjustRightInd w:val="0"/>
        <w:rPr>
          <w:ins w:id="319" w:author="Gonzalez-Colaso, Rosana" w:date="2017-05-30T19:09:00Z"/>
          <w:rFonts w:ascii="Arial Narrow" w:hAnsi="Arial Narrow"/>
          <w:b/>
          <w:color w:val="000000"/>
          <w:sz w:val="20"/>
          <w:szCs w:val="20"/>
        </w:rPr>
      </w:pPr>
    </w:p>
    <w:p w14:paraId="6F1CCBB7" w14:textId="6D301747" w:rsidR="00047194" w:rsidRPr="003C716F" w:rsidRDefault="00047194" w:rsidP="00813300">
      <w:pPr>
        <w:autoSpaceDE w:val="0"/>
        <w:autoSpaceDN w:val="0"/>
        <w:adjustRightInd w:val="0"/>
        <w:outlineLvl w:val="0"/>
        <w:rPr>
          <w:rFonts w:ascii="Arial Narrow" w:hAnsi="Arial Narrow"/>
          <w:b/>
          <w:color w:val="000000"/>
          <w:sz w:val="20"/>
          <w:szCs w:val="20"/>
        </w:rPr>
      </w:pPr>
      <w:r>
        <w:rPr>
          <w:rFonts w:ascii="Arial Narrow" w:hAnsi="Arial Narrow"/>
          <w:b/>
          <w:color w:val="000000"/>
          <w:sz w:val="20"/>
          <w:szCs w:val="20"/>
        </w:rPr>
        <w:t>Complete section 2-13 with as much detail for faculty to evaluate the proposed plan</w:t>
      </w:r>
    </w:p>
    <w:p w14:paraId="48CBE6FF" w14:textId="084E0B52" w:rsidR="007457F6" w:rsidRPr="00E96671" w:rsidRDefault="007457F6" w:rsidP="00BD491D">
      <w:pPr>
        <w:autoSpaceDE w:val="0"/>
        <w:autoSpaceDN w:val="0"/>
        <w:adjustRightInd w:val="0"/>
        <w:rPr>
          <w:rFonts w:ascii="Arial Narrow" w:hAnsi="Arial Narrow"/>
          <w:color w:val="000000"/>
          <w:sz w:val="20"/>
          <w:szCs w:val="20"/>
        </w:rPr>
      </w:pPr>
      <w:r w:rsidRPr="00E96671">
        <w:rPr>
          <w:rFonts w:ascii="Arial Narrow" w:hAnsi="Arial Narrow"/>
          <w:color w:val="000000"/>
          <w:sz w:val="20"/>
          <w:szCs w:val="20"/>
        </w:rPr>
        <w:br/>
      </w:r>
      <w:r w:rsidRPr="00E96671">
        <w:rPr>
          <w:rFonts w:ascii="Arial Narrow" w:hAnsi="Arial Narrow"/>
          <w:b/>
          <w:color w:val="000000"/>
          <w:sz w:val="20"/>
          <w:szCs w:val="20"/>
        </w:rPr>
        <w:t>2. Research Question:</w:t>
      </w:r>
      <w:ins w:id="320" w:author="Ben Artin" w:date="2017-08-04T18:34:00Z">
        <w:r w:rsidR="00FF74F7">
          <w:rPr>
            <w:rFonts w:ascii="Arial Narrow" w:hAnsi="Arial Narrow"/>
            <w:b/>
            <w:color w:val="000000"/>
            <w:sz w:val="20"/>
            <w:szCs w:val="20"/>
          </w:rPr>
          <w:t xml:space="preserve"> </w:t>
        </w:r>
        <w:r w:rsidR="00FF74F7" w:rsidRPr="00FD6CE1">
          <w:rPr>
            <w:rFonts w:ascii="Arial Narrow" w:hAnsi="Arial Narrow"/>
            <w:bCs/>
            <w:color w:val="000000"/>
            <w:sz w:val="20"/>
            <w:szCs w:val="20"/>
            <w:rPrChange w:id="321" w:author="Ben Artin" w:date="2017-08-06T00:37:00Z">
              <w:rPr>
                <w:rFonts w:ascii="Arial Narrow" w:hAnsi="Arial Narrow"/>
                <w:b/>
                <w:color w:val="000000"/>
                <w:sz w:val="20"/>
                <w:szCs w:val="20"/>
              </w:rPr>
            </w:rPrChange>
          </w:rPr>
          <w:t xml:space="preserve">If you are an infant </w:t>
        </w:r>
      </w:ins>
      <w:ins w:id="322" w:author="Ben Artin" w:date="2017-08-06T00:16:00Z">
        <w:r w:rsidR="0053770A" w:rsidRPr="00FD6CE1">
          <w:rPr>
            <w:rFonts w:ascii="Arial Narrow" w:hAnsi="Arial Narrow"/>
            <w:bCs/>
            <w:color w:val="000000"/>
            <w:sz w:val="20"/>
            <w:szCs w:val="20"/>
            <w:rPrChange w:id="323" w:author="Ben Artin" w:date="2017-08-06T00:37:00Z">
              <w:rPr>
                <w:rFonts w:ascii="Arial Narrow" w:hAnsi="Arial Narrow"/>
                <w:b/>
                <w:color w:val="000000"/>
                <w:sz w:val="20"/>
                <w:szCs w:val="20"/>
              </w:rPr>
            </w:rPrChange>
          </w:rPr>
          <w:t xml:space="preserve">residing </w:t>
        </w:r>
      </w:ins>
      <w:ins w:id="324" w:author="Ben Artin" w:date="2017-08-04T18:34:00Z">
        <w:r w:rsidR="00FF74F7" w:rsidRPr="00FD6CE1">
          <w:rPr>
            <w:rFonts w:ascii="Arial Narrow" w:hAnsi="Arial Narrow"/>
            <w:bCs/>
            <w:color w:val="000000"/>
            <w:sz w:val="20"/>
            <w:szCs w:val="20"/>
            <w:rPrChange w:id="325" w:author="Ben Artin" w:date="2017-08-06T00:37:00Z">
              <w:rPr>
                <w:rFonts w:ascii="Arial Narrow" w:hAnsi="Arial Narrow"/>
                <w:b/>
                <w:color w:val="000000"/>
                <w:sz w:val="20"/>
                <w:szCs w:val="20"/>
              </w:rPr>
            </w:rPrChange>
          </w:rPr>
          <w:t xml:space="preserve">in Connecticut, </w:t>
        </w:r>
      </w:ins>
      <w:ins w:id="326" w:author="Ben Artin" w:date="2017-08-06T00:16:00Z">
        <w:r w:rsidR="005117A3" w:rsidRPr="00FD6CE1">
          <w:rPr>
            <w:rFonts w:ascii="Arial Narrow" w:hAnsi="Arial Narrow"/>
            <w:bCs/>
            <w:color w:val="000000"/>
            <w:sz w:val="20"/>
            <w:szCs w:val="20"/>
            <w:rPrChange w:id="327" w:author="Ben Artin" w:date="2017-08-06T00:37:00Z">
              <w:rPr>
                <w:rFonts w:ascii="Arial Narrow" w:hAnsi="Arial Narrow"/>
                <w:b/>
                <w:color w:val="000000"/>
                <w:sz w:val="20"/>
                <w:szCs w:val="20"/>
              </w:rPr>
            </w:rPrChange>
          </w:rPr>
          <w:t xml:space="preserve">is </w:t>
        </w:r>
      </w:ins>
      <w:ins w:id="328" w:author="Ben Artin" w:date="2017-08-04T18:34:00Z">
        <w:r w:rsidR="00FF74F7" w:rsidRPr="00FD6CE1">
          <w:rPr>
            <w:rFonts w:ascii="Arial Narrow" w:hAnsi="Arial Narrow"/>
            <w:bCs/>
            <w:color w:val="000000"/>
            <w:sz w:val="20"/>
            <w:szCs w:val="20"/>
            <w:rPrChange w:id="329" w:author="Ben Artin" w:date="2017-08-06T00:37:00Z">
              <w:rPr>
                <w:rFonts w:ascii="Arial Narrow" w:hAnsi="Arial Narrow"/>
                <w:b/>
                <w:color w:val="000000"/>
                <w:sz w:val="20"/>
                <w:szCs w:val="20"/>
              </w:rPr>
            </w:rPrChange>
          </w:rPr>
          <w:t xml:space="preserve">the ZIP code </w:t>
        </w:r>
      </w:ins>
      <w:ins w:id="330" w:author="Ben Artin" w:date="2017-08-06T00:16:00Z">
        <w:r w:rsidR="0053770A" w:rsidRPr="00FD6CE1">
          <w:rPr>
            <w:rFonts w:ascii="Arial Narrow" w:hAnsi="Arial Narrow"/>
            <w:bCs/>
            <w:color w:val="000000"/>
            <w:sz w:val="20"/>
            <w:szCs w:val="20"/>
            <w:rPrChange w:id="331" w:author="Ben Artin" w:date="2017-08-06T00:37:00Z">
              <w:rPr>
                <w:rFonts w:ascii="Arial Narrow" w:hAnsi="Arial Narrow"/>
                <w:b/>
                <w:color w:val="000000"/>
                <w:sz w:val="20"/>
                <w:szCs w:val="20"/>
              </w:rPr>
            </w:rPrChange>
          </w:rPr>
          <w:t>of your residence</w:t>
        </w:r>
      </w:ins>
      <w:ins w:id="332" w:author="Ben Artin" w:date="2017-08-04T18:34:00Z">
        <w:r w:rsidR="00FF74F7" w:rsidRPr="00FD6CE1">
          <w:rPr>
            <w:rFonts w:ascii="Arial Narrow" w:hAnsi="Arial Narrow"/>
            <w:bCs/>
            <w:color w:val="000000"/>
            <w:sz w:val="20"/>
            <w:szCs w:val="20"/>
            <w:rPrChange w:id="333" w:author="Ben Artin" w:date="2017-08-06T00:37:00Z">
              <w:rPr>
                <w:rFonts w:ascii="Arial Narrow" w:hAnsi="Arial Narrow"/>
                <w:b/>
                <w:color w:val="000000"/>
                <w:sz w:val="20"/>
                <w:szCs w:val="20"/>
              </w:rPr>
            </w:rPrChange>
          </w:rPr>
          <w:t xml:space="preserve"> </w:t>
        </w:r>
      </w:ins>
      <w:ins w:id="334" w:author="Ben Artin" w:date="2017-08-06T00:16:00Z">
        <w:r w:rsidR="005117A3" w:rsidRPr="00FD6CE1">
          <w:rPr>
            <w:rFonts w:ascii="Arial Narrow" w:hAnsi="Arial Narrow"/>
            <w:bCs/>
            <w:color w:val="000000"/>
            <w:sz w:val="20"/>
            <w:szCs w:val="20"/>
            <w:rPrChange w:id="335" w:author="Ben Artin" w:date="2017-08-06T00:37:00Z">
              <w:rPr>
                <w:rFonts w:ascii="Arial Narrow" w:hAnsi="Arial Narrow"/>
                <w:b/>
                <w:color w:val="000000"/>
                <w:sz w:val="20"/>
                <w:szCs w:val="20"/>
              </w:rPr>
            </w:rPrChange>
          </w:rPr>
          <w:t xml:space="preserve">associated </w:t>
        </w:r>
        <w:r w:rsidR="006B71AD" w:rsidRPr="00FD6CE1">
          <w:rPr>
            <w:rFonts w:ascii="Arial Narrow" w:hAnsi="Arial Narrow"/>
            <w:bCs/>
            <w:color w:val="000000"/>
            <w:sz w:val="20"/>
            <w:szCs w:val="20"/>
            <w:rPrChange w:id="336" w:author="Ben Artin" w:date="2017-08-06T00:37:00Z">
              <w:rPr>
                <w:rFonts w:ascii="Arial Narrow" w:hAnsi="Arial Narrow"/>
                <w:b/>
                <w:color w:val="000000"/>
                <w:sz w:val="20"/>
                <w:szCs w:val="20"/>
              </w:rPr>
            </w:rPrChange>
          </w:rPr>
          <w:t xml:space="preserve">with </w:t>
        </w:r>
      </w:ins>
      <w:ins w:id="337" w:author="Ben Artin" w:date="2017-08-07T00:35:00Z">
        <w:r w:rsidR="0028149C">
          <w:rPr>
            <w:rFonts w:ascii="Arial Narrow" w:hAnsi="Arial Narrow"/>
            <w:bCs/>
            <w:color w:val="000000"/>
            <w:sz w:val="20"/>
            <w:szCs w:val="20"/>
          </w:rPr>
          <w:t xml:space="preserve">the number of doses </w:t>
        </w:r>
      </w:ins>
      <w:ins w:id="338" w:author="Ben Artin" w:date="2017-08-07T15:30:00Z">
        <w:r w:rsidR="00911508">
          <w:rPr>
            <w:rFonts w:ascii="Arial Narrow" w:hAnsi="Arial Narrow"/>
            <w:bCs/>
            <w:color w:val="000000"/>
            <w:sz w:val="20"/>
            <w:szCs w:val="20"/>
          </w:rPr>
          <w:t xml:space="preserve">and timing </w:t>
        </w:r>
      </w:ins>
      <w:ins w:id="339" w:author="Ben Artin" w:date="2017-08-07T00:35:00Z">
        <w:r w:rsidR="0028149C">
          <w:rPr>
            <w:rFonts w:ascii="Arial Narrow" w:hAnsi="Arial Narrow"/>
            <w:bCs/>
            <w:color w:val="000000"/>
            <w:sz w:val="20"/>
            <w:szCs w:val="20"/>
          </w:rPr>
          <w:t xml:space="preserve">of RSV immunoprophylaxis </w:t>
        </w:r>
      </w:ins>
      <w:ins w:id="340" w:author="Ben Artin" w:date="2017-08-07T00:36:00Z">
        <w:r w:rsidR="0028149C">
          <w:rPr>
            <w:rFonts w:ascii="Arial Narrow" w:hAnsi="Arial Narrow"/>
            <w:bCs/>
            <w:color w:val="000000"/>
            <w:sz w:val="20"/>
            <w:szCs w:val="20"/>
          </w:rPr>
          <w:t>you need</w:t>
        </w:r>
      </w:ins>
      <w:ins w:id="341" w:author="Ben Artin" w:date="2017-08-06T00:16:00Z">
        <w:r w:rsidR="00A843DB" w:rsidRPr="00FD6CE1">
          <w:rPr>
            <w:rFonts w:ascii="Arial Narrow" w:hAnsi="Arial Narrow"/>
            <w:bCs/>
            <w:color w:val="000000"/>
            <w:sz w:val="20"/>
            <w:szCs w:val="20"/>
            <w:rPrChange w:id="342" w:author="Ben Artin" w:date="2017-08-06T00:37:00Z">
              <w:rPr>
                <w:rFonts w:ascii="Arial Narrow" w:hAnsi="Arial Narrow"/>
                <w:b/>
                <w:color w:val="000000"/>
                <w:sz w:val="20"/>
                <w:szCs w:val="20"/>
              </w:rPr>
            </w:rPrChange>
          </w:rPr>
          <w:t>?</w:t>
        </w:r>
      </w:ins>
      <w:del w:id="343" w:author="Ben Artin" w:date="2017-08-04T18:34:00Z">
        <w:r w:rsidRPr="00FD6CE1" w:rsidDel="00FF74F7">
          <w:rPr>
            <w:rFonts w:ascii="Arial Narrow" w:hAnsi="Arial Narrow"/>
            <w:bCs/>
            <w:color w:val="000000"/>
            <w:sz w:val="20"/>
            <w:szCs w:val="20"/>
            <w:rPrChange w:id="344" w:author="Ben Artin" w:date="2017-08-06T00:37:00Z">
              <w:rPr>
                <w:rFonts w:ascii="Arial Narrow" w:hAnsi="Arial Narrow"/>
                <w:b/>
                <w:color w:val="000000"/>
                <w:sz w:val="20"/>
                <w:szCs w:val="20"/>
              </w:rPr>
            </w:rPrChange>
          </w:rPr>
          <w:delText xml:space="preserve"> </w:delText>
        </w:r>
      </w:del>
      <w:ins w:id="345" w:author="Ben Artin" w:date="2017-08-04T18:34:00Z">
        <w:r w:rsidR="00FF74F7" w:rsidRPr="00FD6CE1">
          <w:rPr>
            <w:rFonts w:ascii="Arial Narrow" w:hAnsi="Arial Narrow"/>
            <w:bCs/>
            <w:color w:val="000000"/>
            <w:sz w:val="20"/>
            <w:szCs w:val="20"/>
            <w:rPrChange w:id="346" w:author="Ben Artin" w:date="2017-08-06T00:37:00Z">
              <w:rPr>
                <w:rFonts w:ascii="Arial Narrow" w:hAnsi="Arial Narrow"/>
                <w:b/>
                <w:color w:val="000000"/>
                <w:sz w:val="20"/>
                <w:szCs w:val="20"/>
              </w:rPr>
            </w:rPrChange>
          </w:rPr>
          <w:t xml:space="preserve"> </w:t>
        </w:r>
      </w:ins>
      <w:del w:id="347" w:author="Ben Artin" w:date="2017-08-04T18:33:00Z">
        <w:r w:rsidRPr="00FD6CE1" w:rsidDel="007E2898">
          <w:rPr>
            <w:rFonts w:ascii="Arial Narrow" w:hAnsi="Arial Narrow"/>
            <w:bCs/>
            <w:color w:val="000000"/>
            <w:sz w:val="20"/>
            <w:szCs w:val="20"/>
            <w:rPrChange w:id="348" w:author="Ben Artin" w:date="2017-08-06T00:37:00Z">
              <w:rPr>
                <w:rFonts w:ascii="Arial Narrow" w:hAnsi="Arial Narrow"/>
                <w:color w:val="000000"/>
                <w:sz w:val="20"/>
                <w:szCs w:val="20"/>
              </w:rPr>
            </w:rPrChange>
          </w:rPr>
          <w:delText>__________________________________________</w:delText>
        </w:r>
        <w:r w:rsidR="008D28C8" w:rsidRPr="00FD6CE1" w:rsidDel="007E2898">
          <w:rPr>
            <w:rFonts w:ascii="Arial Narrow" w:hAnsi="Arial Narrow"/>
            <w:bCs/>
            <w:color w:val="000000"/>
            <w:sz w:val="20"/>
            <w:szCs w:val="20"/>
            <w:rPrChange w:id="349" w:author="Ben Artin" w:date="2017-08-06T00:37:00Z">
              <w:rPr>
                <w:rFonts w:ascii="Arial Narrow" w:hAnsi="Arial Narrow"/>
                <w:color w:val="000000"/>
                <w:sz w:val="20"/>
                <w:szCs w:val="20"/>
              </w:rPr>
            </w:rPrChange>
          </w:rPr>
          <w:delText>______</w:delText>
        </w:r>
        <w:r w:rsidRPr="00FD6CE1" w:rsidDel="007E2898">
          <w:rPr>
            <w:rFonts w:ascii="Arial Narrow" w:hAnsi="Arial Narrow"/>
            <w:bCs/>
            <w:color w:val="000000"/>
            <w:sz w:val="20"/>
            <w:szCs w:val="20"/>
            <w:rPrChange w:id="350" w:author="Ben Artin" w:date="2017-08-06T00:37:00Z">
              <w:rPr>
                <w:rFonts w:ascii="Arial Narrow" w:hAnsi="Arial Narrow"/>
                <w:color w:val="000000"/>
                <w:sz w:val="20"/>
                <w:szCs w:val="20"/>
              </w:rPr>
            </w:rPrChange>
          </w:rPr>
          <w:delText>_________________________________</w:delText>
        </w:r>
      </w:del>
      <w:r w:rsidRPr="00FD6CE1">
        <w:rPr>
          <w:rFonts w:ascii="Arial Narrow" w:hAnsi="Arial Narrow"/>
          <w:bCs/>
          <w:color w:val="000000"/>
          <w:sz w:val="20"/>
          <w:szCs w:val="20"/>
          <w:rPrChange w:id="351" w:author="Ben Artin" w:date="2017-08-06T00:37:00Z">
            <w:rPr>
              <w:rFonts w:ascii="Arial Narrow" w:hAnsi="Arial Narrow"/>
              <w:color w:val="000000"/>
              <w:sz w:val="20"/>
              <w:szCs w:val="20"/>
            </w:rPr>
          </w:rPrChange>
        </w:rPr>
        <w:br/>
      </w:r>
    </w:p>
    <w:p w14:paraId="13170F38" w14:textId="6664A35A" w:rsidR="00FD60D5" w:rsidRDefault="007457F6">
      <w:pPr>
        <w:tabs>
          <w:tab w:val="left" w:pos="5239"/>
        </w:tabs>
        <w:autoSpaceDE w:val="0"/>
        <w:autoSpaceDN w:val="0"/>
        <w:adjustRightInd w:val="0"/>
        <w:rPr>
          <w:ins w:id="352" w:author="Ben Artin" w:date="2017-08-07T00:36:00Z"/>
          <w:rFonts w:ascii="Arial Narrow" w:hAnsi="Arial Narrow"/>
          <w:bCs/>
          <w:color w:val="000000"/>
          <w:sz w:val="20"/>
          <w:szCs w:val="20"/>
        </w:rPr>
        <w:pPrChange w:id="353" w:author="Ben Artin" w:date="2017-08-07T00:36:00Z">
          <w:pPr>
            <w:autoSpaceDE w:val="0"/>
            <w:autoSpaceDN w:val="0"/>
            <w:adjustRightInd w:val="0"/>
          </w:pPr>
        </w:pPrChange>
      </w:pPr>
      <w:r w:rsidRPr="00E96671">
        <w:rPr>
          <w:rFonts w:ascii="Arial Narrow" w:hAnsi="Arial Narrow"/>
          <w:b/>
          <w:color w:val="000000"/>
          <w:sz w:val="20"/>
          <w:szCs w:val="20"/>
        </w:rPr>
        <w:t xml:space="preserve">3. Type of Study Design: </w:t>
      </w:r>
      <w:ins w:id="354" w:author="Ben Artin" w:date="2017-08-07T15:30:00Z">
        <w:r w:rsidR="0094448B">
          <w:rPr>
            <w:rFonts w:ascii="Arial Narrow" w:hAnsi="Arial Narrow"/>
            <w:bCs/>
            <w:color w:val="000000"/>
            <w:sz w:val="20"/>
            <w:szCs w:val="20"/>
          </w:rPr>
          <w:t>C</w:t>
        </w:r>
      </w:ins>
      <w:ins w:id="355" w:author="Ben Artin" w:date="2017-08-04T18:37:00Z">
        <w:r w:rsidR="008C1829" w:rsidRPr="00FD6CE1">
          <w:rPr>
            <w:rFonts w:ascii="Arial Narrow" w:hAnsi="Arial Narrow"/>
            <w:bCs/>
            <w:color w:val="000000"/>
            <w:sz w:val="20"/>
            <w:szCs w:val="20"/>
            <w:rPrChange w:id="356" w:author="Ben Artin" w:date="2017-08-06T00:37:00Z">
              <w:rPr>
                <w:rFonts w:ascii="Arial Narrow" w:hAnsi="Arial Narrow"/>
                <w:b/>
                <w:color w:val="000000"/>
                <w:sz w:val="20"/>
                <w:szCs w:val="20"/>
              </w:rPr>
            </w:rPrChange>
          </w:rPr>
          <w:t>ross-sectional study</w:t>
        </w:r>
      </w:ins>
      <w:del w:id="357" w:author="Ben Artin" w:date="2017-08-04T18:37:00Z">
        <w:r w:rsidRPr="00FD6CE1" w:rsidDel="008C1829">
          <w:rPr>
            <w:rFonts w:ascii="Arial Narrow" w:hAnsi="Arial Narrow"/>
            <w:bCs/>
            <w:color w:val="000000"/>
            <w:sz w:val="20"/>
            <w:szCs w:val="20"/>
            <w:rPrChange w:id="358" w:author="Ben Artin" w:date="2017-08-06T00:37:00Z">
              <w:rPr>
                <w:rFonts w:ascii="Arial Narrow" w:hAnsi="Arial Narrow"/>
                <w:color w:val="000000"/>
                <w:sz w:val="20"/>
                <w:szCs w:val="20"/>
              </w:rPr>
            </w:rPrChange>
          </w:rPr>
          <w:delText>_______________________________________________________</w:delText>
        </w:r>
        <w:r w:rsidR="008D28C8" w:rsidRPr="00FD6CE1" w:rsidDel="008C1829">
          <w:rPr>
            <w:rFonts w:ascii="Arial Narrow" w:hAnsi="Arial Narrow"/>
            <w:bCs/>
            <w:color w:val="000000"/>
            <w:sz w:val="20"/>
            <w:szCs w:val="20"/>
            <w:rPrChange w:id="359" w:author="Ben Artin" w:date="2017-08-06T00:37:00Z">
              <w:rPr>
                <w:rFonts w:ascii="Arial Narrow" w:hAnsi="Arial Narrow"/>
                <w:color w:val="000000"/>
                <w:sz w:val="20"/>
                <w:szCs w:val="20"/>
              </w:rPr>
            </w:rPrChange>
          </w:rPr>
          <w:delText>______</w:delText>
        </w:r>
        <w:r w:rsidRPr="00FD6CE1" w:rsidDel="008C1829">
          <w:rPr>
            <w:rFonts w:ascii="Arial Narrow" w:hAnsi="Arial Narrow"/>
            <w:bCs/>
            <w:color w:val="000000"/>
            <w:sz w:val="20"/>
            <w:szCs w:val="20"/>
            <w:rPrChange w:id="360" w:author="Ben Artin" w:date="2017-08-06T00:37:00Z">
              <w:rPr>
                <w:rFonts w:ascii="Arial Narrow" w:hAnsi="Arial Narrow"/>
                <w:color w:val="000000"/>
                <w:sz w:val="20"/>
                <w:szCs w:val="20"/>
              </w:rPr>
            </w:rPrChange>
          </w:rPr>
          <w:delText>__________________</w:delText>
        </w:r>
      </w:del>
    </w:p>
    <w:p w14:paraId="51699DE0" w14:textId="61C25641" w:rsidR="007457F6" w:rsidRPr="00E96671" w:rsidRDefault="007457F6">
      <w:pPr>
        <w:tabs>
          <w:tab w:val="left" w:pos="5239"/>
        </w:tabs>
        <w:autoSpaceDE w:val="0"/>
        <w:autoSpaceDN w:val="0"/>
        <w:adjustRightInd w:val="0"/>
        <w:rPr>
          <w:rFonts w:ascii="Arial Narrow" w:hAnsi="Arial Narrow"/>
          <w:color w:val="000000"/>
          <w:sz w:val="20"/>
          <w:szCs w:val="20"/>
        </w:rPr>
        <w:pPrChange w:id="361" w:author="Ben Artin" w:date="2017-08-07T00:36:00Z">
          <w:pPr>
            <w:autoSpaceDE w:val="0"/>
            <w:autoSpaceDN w:val="0"/>
            <w:adjustRightInd w:val="0"/>
          </w:pPr>
        </w:pPrChange>
      </w:pPr>
      <w:del w:id="362" w:author="Ben Artin" w:date="2017-08-07T00:36:00Z">
        <w:r w:rsidRPr="00FD6CE1" w:rsidDel="00FD60D5">
          <w:rPr>
            <w:rFonts w:ascii="Arial Narrow" w:hAnsi="Arial Narrow"/>
            <w:bCs/>
            <w:color w:val="000000"/>
            <w:sz w:val="20"/>
            <w:szCs w:val="20"/>
            <w:rPrChange w:id="363" w:author="Ben Artin" w:date="2017-08-06T00:37:00Z">
              <w:rPr>
                <w:rFonts w:ascii="Arial Narrow" w:hAnsi="Arial Narrow"/>
                <w:color w:val="000000"/>
                <w:sz w:val="20"/>
                <w:szCs w:val="20"/>
              </w:rPr>
            </w:rPrChange>
          </w:rPr>
          <w:br/>
        </w:r>
      </w:del>
      <w:r w:rsidRPr="00E96671">
        <w:rPr>
          <w:rFonts w:ascii="Arial Narrow" w:hAnsi="Arial Narrow"/>
          <w:color w:val="000000"/>
          <w:sz w:val="20"/>
          <w:szCs w:val="20"/>
        </w:rPr>
        <w:br/>
      </w:r>
      <w:r w:rsidRPr="00E96671">
        <w:rPr>
          <w:rFonts w:ascii="Arial Narrow" w:hAnsi="Arial Narrow"/>
          <w:b/>
          <w:color w:val="000000"/>
          <w:sz w:val="20"/>
          <w:szCs w:val="20"/>
        </w:rPr>
        <w:t xml:space="preserve">4. Study Population: </w:t>
      </w:r>
      <w:del w:id="364" w:author="Ben Artin" w:date="2017-08-04T18:37:00Z">
        <w:r w:rsidRPr="00E96671" w:rsidDel="008C1829">
          <w:rPr>
            <w:rFonts w:ascii="Arial Narrow" w:hAnsi="Arial Narrow"/>
            <w:color w:val="000000"/>
            <w:sz w:val="20"/>
            <w:szCs w:val="20"/>
          </w:rPr>
          <w:delText>__________________________________________________________</w:delText>
        </w:r>
        <w:r w:rsidR="008D28C8" w:rsidDel="008C1829">
          <w:rPr>
            <w:rFonts w:ascii="Arial Narrow" w:hAnsi="Arial Narrow"/>
            <w:color w:val="000000"/>
            <w:sz w:val="20"/>
            <w:szCs w:val="20"/>
          </w:rPr>
          <w:delText>______</w:delText>
        </w:r>
        <w:r w:rsidRPr="00E96671" w:rsidDel="008C1829">
          <w:rPr>
            <w:rFonts w:ascii="Arial Narrow" w:hAnsi="Arial Narrow"/>
            <w:color w:val="000000"/>
            <w:sz w:val="20"/>
            <w:szCs w:val="20"/>
          </w:rPr>
          <w:delText>__________________</w:delText>
        </w:r>
        <w:r w:rsidRPr="00E96671" w:rsidDel="008C1829">
          <w:rPr>
            <w:rFonts w:ascii="Arial Narrow" w:hAnsi="Arial Narrow"/>
            <w:color w:val="000000"/>
            <w:sz w:val="20"/>
            <w:szCs w:val="20"/>
          </w:rPr>
          <w:br/>
        </w:r>
      </w:del>
      <w:ins w:id="365" w:author="Ben Artin" w:date="2017-08-06T00:41:00Z">
        <w:r w:rsidR="003B19A9">
          <w:rPr>
            <w:rFonts w:ascii="Arial Narrow" w:hAnsi="Arial Narrow"/>
            <w:color w:val="000000"/>
            <w:sz w:val="20"/>
            <w:szCs w:val="20"/>
          </w:rPr>
          <w:t xml:space="preserve">Children </w:t>
        </w:r>
      </w:ins>
      <w:ins w:id="366" w:author="Ben Artin" w:date="2017-08-06T00:42:00Z">
        <w:r w:rsidR="003B19A9">
          <w:rPr>
            <w:rFonts w:ascii="Arial Narrow" w:hAnsi="Arial Narrow"/>
            <w:color w:val="000000"/>
            <w:sz w:val="20"/>
            <w:szCs w:val="20"/>
          </w:rPr>
          <w:t xml:space="preserve">less than 2 years </w:t>
        </w:r>
      </w:ins>
      <w:ins w:id="367" w:author="Ben Artin" w:date="2017-08-07T15:30:00Z">
        <w:r w:rsidR="001B29D4">
          <w:rPr>
            <w:rFonts w:ascii="Arial Narrow" w:hAnsi="Arial Narrow"/>
            <w:color w:val="000000"/>
            <w:sz w:val="20"/>
            <w:szCs w:val="20"/>
          </w:rPr>
          <w:t xml:space="preserve">old </w:t>
        </w:r>
      </w:ins>
      <w:ins w:id="368" w:author="Ben Artin" w:date="2017-08-07T14:11:00Z">
        <w:r w:rsidR="00D94D53">
          <w:rPr>
            <w:rFonts w:ascii="Arial Narrow" w:hAnsi="Arial Narrow"/>
            <w:color w:val="000000"/>
            <w:sz w:val="20"/>
            <w:szCs w:val="20"/>
          </w:rPr>
          <w:t>infected with RSV</w:t>
        </w:r>
      </w:ins>
      <w:ins w:id="369" w:author="Ben Artin" w:date="2017-08-04T18:37:00Z">
        <w:r w:rsidR="008C1829">
          <w:rPr>
            <w:rFonts w:ascii="Arial Narrow" w:hAnsi="Arial Narrow"/>
            <w:color w:val="000000"/>
            <w:sz w:val="20"/>
            <w:szCs w:val="20"/>
          </w:rPr>
          <w:t xml:space="preserve"> between </w:t>
        </w:r>
      </w:ins>
      <w:ins w:id="370" w:author="Ben Artin" w:date="2017-08-06T00:41:00Z">
        <w:r w:rsidR="004F4156">
          <w:rPr>
            <w:rFonts w:ascii="Arial Narrow" w:hAnsi="Arial Narrow"/>
            <w:color w:val="000000"/>
            <w:sz w:val="20"/>
            <w:szCs w:val="20"/>
          </w:rPr>
          <w:t>1997</w:t>
        </w:r>
      </w:ins>
      <w:ins w:id="371" w:author="Ben Artin" w:date="2017-08-04T18:37:00Z">
        <w:r w:rsidR="008C1829">
          <w:rPr>
            <w:rFonts w:ascii="Arial Narrow" w:hAnsi="Arial Narrow"/>
            <w:color w:val="000000"/>
            <w:sz w:val="20"/>
            <w:szCs w:val="20"/>
          </w:rPr>
          <w:t xml:space="preserve"> and 201</w:t>
        </w:r>
      </w:ins>
      <w:ins w:id="372" w:author="Ben Artin" w:date="2017-08-06T00:41:00Z">
        <w:r w:rsidR="004F4156">
          <w:rPr>
            <w:rFonts w:ascii="Arial Narrow" w:hAnsi="Arial Narrow"/>
            <w:color w:val="000000"/>
            <w:sz w:val="20"/>
            <w:szCs w:val="20"/>
          </w:rPr>
          <w:t>3</w:t>
        </w:r>
      </w:ins>
      <w:ins w:id="373" w:author="Ben Artin" w:date="2017-08-07T14:11:00Z">
        <w:r w:rsidR="00D94D53">
          <w:rPr>
            <w:rFonts w:ascii="Arial Narrow" w:hAnsi="Arial Narrow"/>
            <w:color w:val="000000"/>
            <w:sz w:val="20"/>
            <w:szCs w:val="20"/>
          </w:rPr>
          <w:t xml:space="preserve"> in Connecticut</w:t>
        </w:r>
      </w:ins>
    </w:p>
    <w:p w14:paraId="5823F250" w14:textId="77777777" w:rsidR="004F4156" w:rsidRDefault="004F4156" w:rsidP="008C1829">
      <w:pPr>
        <w:autoSpaceDE w:val="0"/>
        <w:autoSpaceDN w:val="0"/>
        <w:adjustRightInd w:val="0"/>
        <w:rPr>
          <w:ins w:id="374" w:author="Ben Artin" w:date="2017-08-06T00:41:00Z"/>
          <w:rFonts w:ascii="Arial Narrow" w:hAnsi="Arial Narrow"/>
          <w:b/>
          <w:color w:val="000000"/>
          <w:sz w:val="20"/>
          <w:szCs w:val="20"/>
        </w:rPr>
      </w:pPr>
    </w:p>
    <w:p w14:paraId="5BDA8106" w14:textId="2E76BB91" w:rsidR="007457F6" w:rsidRPr="00E96671" w:rsidRDefault="007457F6" w:rsidP="009A0200">
      <w:pPr>
        <w:autoSpaceDE w:val="0"/>
        <w:autoSpaceDN w:val="0"/>
        <w:adjustRightInd w:val="0"/>
        <w:rPr>
          <w:rFonts w:ascii="Arial Narrow" w:hAnsi="Arial Narrow"/>
          <w:color w:val="000000"/>
          <w:sz w:val="20"/>
          <w:szCs w:val="20"/>
        </w:rPr>
      </w:pPr>
      <w:r w:rsidRPr="00E96671">
        <w:rPr>
          <w:rFonts w:ascii="Arial Narrow" w:hAnsi="Arial Narrow"/>
          <w:b/>
          <w:color w:val="000000"/>
          <w:sz w:val="20"/>
          <w:szCs w:val="20"/>
        </w:rPr>
        <w:t xml:space="preserve">5. Study Setting: </w:t>
      </w:r>
      <w:del w:id="375" w:author="Ben Artin" w:date="2017-08-04T18:37:00Z">
        <w:r w:rsidRPr="00E96671" w:rsidDel="008C1829">
          <w:rPr>
            <w:rFonts w:ascii="Arial Narrow" w:hAnsi="Arial Narrow"/>
            <w:color w:val="000000"/>
            <w:sz w:val="20"/>
            <w:szCs w:val="20"/>
          </w:rPr>
          <w:delText>______________________________________________________________________</w:delText>
        </w:r>
        <w:r w:rsidR="008D28C8" w:rsidRPr="00E96671" w:rsidDel="008C1829">
          <w:rPr>
            <w:rFonts w:ascii="Arial Narrow" w:hAnsi="Arial Narrow"/>
            <w:color w:val="000000"/>
            <w:sz w:val="20"/>
            <w:szCs w:val="20"/>
          </w:rPr>
          <w:delText>__</w:delText>
        </w:r>
        <w:r w:rsidR="008D28C8" w:rsidDel="008C1829">
          <w:rPr>
            <w:rFonts w:ascii="Arial Narrow" w:hAnsi="Arial Narrow"/>
            <w:color w:val="000000"/>
            <w:sz w:val="20"/>
            <w:szCs w:val="20"/>
          </w:rPr>
          <w:delText>_</w:delText>
        </w:r>
        <w:r w:rsidR="008D28C8" w:rsidRPr="00E96671" w:rsidDel="008C1829">
          <w:rPr>
            <w:rFonts w:ascii="Arial Narrow" w:hAnsi="Arial Narrow"/>
            <w:color w:val="000000"/>
            <w:sz w:val="20"/>
            <w:szCs w:val="20"/>
          </w:rPr>
          <w:delText>__</w:delText>
        </w:r>
        <w:r w:rsidRPr="00E96671" w:rsidDel="008C1829">
          <w:rPr>
            <w:rFonts w:ascii="Arial Narrow" w:hAnsi="Arial Narrow"/>
            <w:color w:val="000000"/>
            <w:sz w:val="20"/>
            <w:szCs w:val="20"/>
          </w:rPr>
          <w:delText>__________</w:delText>
        </w:r>
      </w:del>
      <w:ins w:id="376" w:author="Ben Artin" w:date="2017-08-06T01:04:00Z">
        <w:r w:rsidR="000A05E4">
          <w:rPr>
            <w:rFonts w:ascii="Arial Narrow" w:hAnsi="Arial Narrow"/>
            <w:color w:val="000000"/>
            <w:sz w:val="20"/>
            <w:szCs w:val="20"/>
          </w:rPr>
          <w:t>A</w:t>
        </w:r>
      </w:ins>
      <w:ins w:id="377" w:author="Ben Artin" w:date="2017-08-06T00:42:00Z">
        <w:r w:rsidR="009F787E">
          <w:rPr>
            <w:rFonts w:ascii="Arial Narrow" w:hAnsi="Arial Narrow"/>
            <w:color w:val="000000"/>
            <w:sz w:val="20"/>
            <w:szCs w:val="20"/>
          </w:rPr>
          <w:t xml:space="preserve">cute care </w:t>
        </w:r>
      </w:ins>
      <w:ins w:id="378" w:author="Ben Artin" w:date="2017-08-04T18:38:00Z">
        <w:r w:rsidR="008C1829">
          <w:rPr>
            <w:rFonts w:ascii="Arial Narrow" w:hAnsi="Arial Narrow"/>
            <w:color w:val="000000"/>
            <w:sz w:val="20"/>
            <w:szCs w:val="20"/>
          </w:rPr>
          <w:t>hospitals in Connecticut</w:t>
        </w:r>
      </w:ins>
      <w:ins w:id="379" w:author="Ben Artin" w:date="2017-08-06T01:05:00Z">
        <w:r w:rsidR="009A0200">
          <w:rPr>
            <w:rFonts w:ascii="Arial Narrow" w:hAnsi="Arial Narrow"/>
            <w:color w:val="000000"/>
            <w:sz w:val="20"/>
            <w:szCs w:val="20"/>
          </w:rPr>
          <w:t xml:space="preserve"> reporting inpatient </w:t>
        </w:r>
      </w:ins>
      <w:ins w:id="380" w:author="Ben Artin" w:date="2017-08-07T13:06:00Z">
        <w:r w:rsidR="00B57379">
          <w:rPr>
            <w:rFonts w:ascii="Arial Narrow" w:hAnsi="Arial Narrow"/>
            <w:color w:val="000000"/>
            <w:sz w:val="20"/>
            <w:szCs w:val="20"/>
          </w:rPr>
          <w:t xml:space="preserve">admission </w:t>
        </w:r>
      </w:ins>
      <w:ins w:id="381" w:author="Ben Artin" w:date="2017-08-06T01:05:00Z">
        <w:r w:rsidR="009A0200">
          <w:rPr>
            <w:rFonts w:ascii="Arial Narrow" w:hAnsi="Arial Narrow"/>
            <w:color w:val="000000"/>
            <w:sz w:val="20"/>
            <w:szCs w:val="20"/>
          </w:rPr>
          <w:t xml:space="preserve">data to </w:t>
        </w:r>
        <w:r w:rsidR="00D34FB8">
          <w:rPr>
            <w:rFonts w:ascii="Arial Narrow" w:hAnsi="Arial Narrow"/>
            <w:color w:val="000000"/>
            <w:sz w:val="20"/>
            <w:szCs w:val="20"/>
          </w:rPr>
          <w:t>the State of Connecticut Office of Health Care Access between 1997 and 2013</w:t>
        </w:r>
      </w:ins>
      <w:r w:rsidRPr="00E96671">
        <w:rPr>
          <w:rFonts w:ascii="Arial Narrow" w:hAnsi="Arial Narrow"/>
          <w:color w:val="000000"/>
          <w:sz w:val="20"/>
          <w:szCs w:val="20"/>
        </w:rPr>
        <w:br/>
      </w:r>
    </w:p>
    <w:p w14:paraId="6E7151BA" w14:textId="4C2FB5A6" w:rsidR="004F4156" w:rsidRDefault="007457F6" w:rsidP="00B373A3">
      <w:pPr>
        <w:autoSpaceDE w:val="0"/>
        <w:autoSpaceDN w:val="0"/>
        <w:adjustRightInd w:val="0"/>
        <w:rPr>
          <w:ins w:id="382" w:author="Ben Artin" w:date="2017-08-07T00:36:00Z"/>
          <w:rFonts w:ascii="Arial Narrow" w:hAnsi="Arial Narrow"/>
          <w:color w:val="000000"/>
          <w:sz w:val="20"/>
          <w:szCs w:val="20"/>
        </w:rPr>
      </w:pPr>
      <w:r w:rsidRPr="00E96671">
        <w:rPr>
          <w:rFonts w:ascii="Arial Narrow" w:hAnsi="Arial Narrow"/>
          <w:b/>
          <w:color w:val="000000"/>
          <w:sz w:val="20"/>
          <w:szCs w:val="20"/>
        </w:rPr>
        <w:t xml:space="preserve">6. Sampling Method: </w:t>
      </w:r>
      <w:del w:id="383" w:author="Ben Artin" w:date="2017-08-07T00:36:00Z">
        <w:r w:rsidRPr="00E96671" w:rsidDel="00607F30">
          <w:rPr>
            <w:rFonts w:ascii="Arial Narrow" w:hAnsi="Arial Narrow"/>
            <w:color w:val="000000"/>
            <w:sz w:val="20"/>
            <w:szCs w:val="20"/>
          </w:rPr>
          <w:delText>__________________________________________________________________</w:delText>
        </w:r>
        <w:r w:rsidR="008D28C8" w:rsidRPr="00E96671" w:rsidDel="00607F30">
          <w:rPr>
            <w:rFonts w:ascii="Arial Narrow" w:hAnsi="Arial Narrow"/>
            <w:color w:val="000000"/>
            <w:sz w:val="20"/>
            <w:szCs w:val="20"/>
          </w:rPr>
          <w:delText>____</w:delText>
        </w:r>
        <w:r w:rsidR="008D28C8" w:rsidDel="00607F30">
          <w:rPr>
            <w:rFonts w:ascii="Arial Narrow" w:hAnsi="Arial Narrow"/>
            <w:color w:val="000000"/>
            <w:sz w:val="20"/>
            <w:szCs w:val="20"/>
          </w:rPr>
          <w:delText>__</w:delText>
        </w:r>
        <w:r w:rsidRPr="00E96671" w:rsidDel="00607F30">
          <w:rPr>
            <w:rFonts w:ascii="Arial Narrow" w:hAnsi="Arial Narrow"/>
            <w:color w:val="000000"/>
            <w:sz w:val="20"/>
            <w:szCs w:val="20"/>
          </w:rPr>
          <w:delText>__________</w:delText>
        </w:r>
        <w:r w:rsidRPr="00E96671" w:rsidDel="00607F30">
          <w:rPr>
            <w:rFonts w:ascii="Arial Narrow" w:hAnsi="Arial Narrow"/>
            <w:color w:val="000000"/>
            <w:sz w:val="20"/>
            <w:szCs w:val="20"/>
          </w:rPr>
          <w:br/>
        </w:r>
      </w:del>
      <w:ins w:id="384" w:author="Ben Artin" w:date="2017-08-07T14:13:00Z">
        <w:r w:rsidR="00FA6C41">
          <w:rPr>
            <w:rFonts w:ascii="Arial Narrow" w:hAnsi="Arial Narrow"/>
            <w:color w:val="000000"/>
            <w:sz w:val="20"/>
            <w:szCs w:val="20"/>
          </w:rPr>
          <w:t xml:space="preserve">Hospital admission </w:t>
        </w:r>
      </w:ins>
      <w:ins w:id="385" w:author="Ben Artin" w:date="2017-08-07T15:31:00Z">
        <w:r w:rsidR="007C06C3">
          <w:rPr>
            <w:rFonts w:ascii="Arial Narrow" w:hAnsi="Arial Narrow"/>
            <w:color w:val="000000"/>
            <w:sz w:val="20"/>
            <w:szCs w:val="20"/>
          </w:rPr>
          <w:t xml:space="preserve">sample using </w:t>
        </w:r>
      </w:ins>
      <w:ins w:id="386" w:author="Ben Artin" w:date="2017-08-07T12:02:00Z">
        <w:r w:rsidR="0038343C">
          <w:rPr>
            <w:rFonts w:ascii="Arial Narrow" w:hAnsi="Arial Narrow"/>
            <w:color w:val="000000"/>
            <w:sz w:val="20"/>
            <w:szCs w:val="20"/>
          </w:rPr>
          <w:t>database consisting of 100% of hospitalizati</w:t>
        </w:r>
        <w:r w:rsidR="00FA6C41">
          <w:rPr>
            <w:rFonts w:ascii="Arial Narrow" w:hAnsi="Arial Narrow"/>
            <w:color w:val="000000"/>
            <w:sz w:val="20"/>
            <w:szCs w:val="20"/>
          </w:rPr>
          <w:t>ons in Connecticut</w:t>
        </w:r>
      </w:ins>
      <w:ins w:id="387" w:author="Ben Artin" w:date="2017-08-07T14:13:00Z">
        <w:r w:rsidR="00FA6C41">
          <w:rPr>
            <w:rFonts w:ascii="Arial Narrow" w:hAnsi="Arial Narrow"/>
            <w:color w:val="000000"/>
            <w:sz w:val="20"/>
            <w:szCs w:val="20"/>
          </w:rPr>
          <w:t xml:space="preserve"> between 1997 and 2013</w:t>
        </w:r>
      </w:ins>
    </w:p>
    <w:p w14:paraId="19695E14" w14:textId="77777777" w:rsidR="00607F30" w:rsidRDefault="00607F30" w:rsidP="00B373A3">
      <w:pPr>
        <w:autoSpaceDE w:val="0"/>
        <w:autoSpaceDN w:val="0"/>
        <w:adjustRightInd w:val="0"/>
        <w:rPr>
          <w:ins w:id="388" w:author="Ben Artin" w:date="2017-08-06T00:41:00Z"/>
          <w:rFonts w:ascii="Arial Narrow" w:hAnsi="Arial Narrow"/>
          <w:color w:val="000000"/>
          <w:sz w:val="20"/>
          <w:szCs w:val="20"/>
        </w:rPr>
      </w:pPr>
    </w:p>
    <w:p w14:paraId="113B56E4" w14:textId="0C5947CB" w:rsidR="004F4156" w:rsidRDefault="007457F6" w:rsidP="004F4156">
      <w:pPr>
        <w:autoSpaceDE w:val="0"/>
        <w:autoSpaceDN w:val="0"/>
        <w:adjustRightInd w:val="0"/>
        <w:rPr>
          <w:ins w:id="389" w:author="Ben Artin" w:date="2017-08-06T00:41:00Z"/>
          <w:rFonts w:ascii="Arial Narrow" w:hAnsi="Arial Narrow"/>
          <w:color w:val="000000"/>
          <w:sz w:val="20"/>
          <w:szCs w:val="20"/>
        </w:rPr>
      </w:pPr>
      <w:del w:id="390" w:author="Ben Artin" w:date="2017-08-06T00:41:00Z">
        <w:r w:rsidRPr="00E96671" w:rsidDel="004F4156">
          <w:rPr>
            <w:rFonts w:ascii="Arial Narrow" w:hAnsi="Arial Narrow"/>
            <w:color w:val="000000"/>
            <w:sz w:val="20"/>
            <w:szCs w:val="20"/>
          </w:rPr>
          <w:br/>
        </w:r>
      </w:del>
      <w:r w:rsidRPr="00E96671">
        <w:rPr>
          <w:rFonts w:ascii="Arial Narrow" w:hAnsi="Arial Narrow"/>
          <w:b/>
          <w:color w:val="000000"/>
          <w:sz w:val="20"/>
          <w:szCs w:val="20"/>
        </w:rPr>
        <w:t>7. Predictor or Independent Variable/s</w:t>
      </w:r>
      <w:r w:rsidRPr="00E96671">
        <w:rPr>
          <w:rFonts w:ascii="Arial Narrow" w:hAnsi="Arial Narrow"/>
          <w:color w:val="000000"/>
          <w:sz w:val="20"/>
          <w:szCs w:val="20"/>
        </w:rPr>
        <w:t xml:space="preserve">: </w:t>
      </w:r>
      <w:del w:id="391" w:author="Ben Artin" w:date="2017-08-04T18:39:00Z">
        <w:r w:rsidRPr="00E96671" w:rsidDel="00C1247A">
          <w:rPr>
            <w:rFonts w:ascii="Arial Narrow" w:hAnsi="Arial Narrow"/>
            <w:color w:val="000000"/>
            <w:sz w:val="20"/>
            <w:szCs w:val="20"/>
          </w:rPr>
          <w:delText>__________________________________________________</w:delText>
        </w:r>
        <w:r w:rsidR="008D28C8" w:rsidRPr="00E96671" w:rsidDel="00C1247A">
          <w:rPr>
            <w:rFonts w:ascii="Arial Narrow" w:hAnsi="Arial Narrow"/>
            <w:color w:val="000000"/>
            <w:sz w:val="20"/>
            <w:szCs w:val="20"/>
          </w:rPr>
          <w:delText>____</w:delText>
        </w:r>
        <w:r w:rsidRPr="00E96671" w:rsidDel="00C1247A">
          <w:rPr>
            <w:rFonts w:ascii="Arial Narrow" w:hAnsi="Arial Narrow"/>
            <w:color w:val="000000"/>
            <w:sz w:val="20"/>
            <w:szCs w:val="20"/>
          </w:rPr>
          <w:delText>___</w:delText>
        </w:r>
        <w:r w:rsidR="008D28C8" w:rsidDel="00C1247A">
          <w:rPr>
            <w:rFonts w:ascii="Arial Narrow" w:hAnsi="Arial Narrow"/>
            <w:color w:val="000000"/>
            <w:sz w:val="20"/>
            <w:szCs w:val="20"/>
          </w:rPr>
          <w:delText>__</w:delText>
        </w:r>
        <w:r w:rsidRPr="00E96671" w:rsidDel="00C1247A">
          <w:rPr>
            <w:rFonts w:ascii="Arial Narrow" w:hAnsi="Arial Narrow"/>
            <w:color w:val="000000"/>
            <w:sz w:val="20"/>
            <w:szCs w:val="20"/>
          </w:rPr>
          <w:delText>________</w:delText>
        </w:r>
      </w:del>
      <w:ins w:id="392" w:author="Ben Artin" w:date="2017-08-04T18:39:00Z">
        <w:r w:rsidR="00C1247A">
          <w:rPr>
            <w:rFonts w:ascii="Arial Narrow" w:hAnsi="Arial Narrow"/>
            <w:color w:val="000000"/>
            <w:sz w:val="20"/>
            <w:szCs w:val="20"/>
          </w:rPr>
          <w:t>ZIP code (of patient residence)</w:t>
        </w:r>
      </w:ins>
      <w:r w:rsidRPr="00E96671">
        <w:rPr>
          <w:rFonts w:ascii="Arial Narrow" w:hAnsi="Arial Narrow"/>
          <w:color w:val="000000"/>
          <w:sz w:val="20"/>
          <w:szCs w:val="20"/>
        </w:rPr>
        <w:br/>
      </w:r>
    </w:p>
    <w:p w14:paraId="2DA7BB29" w14:textId="610DA66D" w:rsidR="00B373A3" w:rsidRDefault="007457F6" w:rsidP="00883873">
      <w:pPr>
        <w:autoSpaceDE w:val="0"/>
        <w:autoSpaceDN w:val="0"/>
        <w:adjustRightInd w:val="0"/>
        <w:rPr>
          <w:ins w:id="393" w:author="Ben Artin" w:date="2017-08-07T00:37:00Z"/>
          <w:rFonts w:ascii="Arial Narrow" w:hAnsi="Arial Narrow"/>
          <w:color w:val="000000"/>
          <w:sz w:val="20"/>
          <w:szCs w:val="20"/>
        </w:rPr>
      </w:pPr>
      <w:del w:id="394" w:author="Ben Artin" w:date="2017-08-06T00:41:00Z">
        <w:r w:rsidRPr="00E96671" w:rsidDel="004F4156">
          <w:rPr>
            <w:rFonts w:ascii="Arial Narrow" w:hAnsi="Arial Narrow"/>
            <w:color w:val="000000"/>
            <w:sz w:val="20"/>
            <w:szCs w:val="20"/>
          </w:rPr>
          <w:br/>
        </w:r>
      </w:del>
      <w:r w:rsidRPr="00E96671">
        <w:rPr>
          <w:rFonts w:ascii="Arial Narrow" w:hAnsi="Arial Narrow"/>
          <w:b/>
          <w:color w:val="000000"/>
          <w:sz w:val="20"/>
          <w:szCs w:val="20"/>
        </w:rPr>
        <w:t>8. Main Outcome or Dependent Variable:</w:t>
      </w:r>
      <w:r w:rsidRPr="00E96671">
        <w:rPr>
          <w:rFonts w:ascii="Arial Narrow" w:hAnsi="Arial Narrow"/>
          <w:color w:val="000000"/>
          <w:sz w:val="20"/>
          <w:szCs w:val="20"/>
        </w:rPr>
        <w:t xml:space="preserve"> </w:t>
      </w:r>
      <w:del w:id="395" w:author="Ben Artin" w:date="2017-08-04T18:39:00Z">
        <w:r w:rsidRPr="00E96671" w:rsidDel="00C1247A">
          <w:rPr>
            <w:rFonts w:ascii="Arial Narrow" w:hAnsi="Arial Narrow"/>
            <w:color w:val="000000"/>
            <w:sz w:val="20"/>
            <w:szCs w:val="20"/>
          </w:rPr>
          <w:delText>______________________________________</w:delText>
        </w:r>
        <w:r w:rsidR="00917AB2" w:rsidRPr="00E96671" w:rsidDel="00C1247A">
          <w:rPr>
            <w:rFonts w:ascii="Arial Narrow" w:hAnsi="Arial Narrow"/>
            <w:color w:val="000000"/>
            <w:sz w:val="20"/>
            <w:szCs w:val="20"/>
          </w:rPr>
          <w:delText>_</w:delText>
        </w:r>
        <w:r w:rsidRPr="00E96671" w:rsidDel="00C1247A">
          <w:rPr>
            <w:rFonts w:ascii="Arial Narrow" w:hAnsi="Arial Narrow"/>
            <w:color w:val="000000"/>
            <w:sz w:val="20"/>
            <w:szCs w:val="20"/>
          </w:rPr>
          <w:delText>__________________</w:delText>
        </w:r>
        <w:r w:rsidR="008D28C8" w:rsidDel="00C1247A">
          <w:rPr>
            <w:rFonts w:ascii="Arial Narrow" w:hAnsi="Arial Narrow"/>
            <w:color w:val="000000"/>
            <w:sz w:val="20"/>
            <w:szCs w:val="20"/>
          </w:rPr>
          <w:delText>______</w:delText>
        </w:r>
        <w:r w:rsidRPr="00E96671" w:rsidDel="00C1247A">
          <w:rPr>
            <w:rFonts w:ascii="Arial Narrow" w:hAnsi="Arial Narrow"/>
            <w:color w:val="000000"/>
            <w:sz w:val="20"/>
            <w:szCs w:val="20"/>
          </w:rPr>
          <w:delText>__</w:delText>
        </w:r>
        <w:r w:rsidRPr="00E96671" w:rsidDel="00C1247A">
          <w:rPr>
            <w:rFonts w:ascii="Arial Narrow" w:hAnsi="Arial Narrow"/>
            <w:color w:val="000000"/>
            <w:sz w:val="20"/>
            <w:szCs w:val="20"/>
          </w:rPr>
          <w:br/>
        </w:r>
      </w:del>
      <w:ins w:id="396" w:author="Ben Artin" w:date="2017-08-07T00:37:00Z">
        <w:r w:rsidR="00632286">
          <w:rPr>
            <w:rFonts w:ascii="Arial Narrow" w:hAnsi="Arial Narrow"/>
            <w:color w:val="000000"/>
            <w:sz w:val="20"/>
            <w:szCs w:val="20"/>
          </w:rPr>
          <w:t>Number of doses of RSV immunoprophylaxis needed</w:t>
        </w:r>
      </w:ins>
    </w:p>
    <w:p w14:paraId="2C172113" w14:textId="16C3CD5E" w:rsidR="004F4156" w:rsidRDefault="007457F6" w:rsidP="009828A2">
      <w:pPr>
        <w:autoSpaceDE w:val="0"/>
        <w:autoSpaceDN w:val="0"/>
        <w:adjustRightInd w:val="0"/>
        <w:rPr>
          <w:ins w:id="397" w:author="Ben Artin" w:date="2017-08-06T00:41:00Z"/>
          <w:rFonts w:ascii="Arial Narrow" w:hAnsi="Arial Narrow"/>
          <w:b/>
          <w:color w:val="000000"/>
          <w:sz w:val="20"/>
          <w:szCs w:val="20"/>
        </w:rPr>
      </w:pPr>
      <w:del w:id="398" w:author="Ben Artin" w:date="2017-08-07T00:37:00Z">
        <w:r w:rsidRPr="00E96671" w:rsidDel="00B373A3">
          <w:rPr>
            <w:rFonts w:ascii="Arial Narrow" w:hAnsi="Arial Narrow"/>
            <w:color w:val="000000"/>
            <w:sz w:val="20"/>
            <w:szCs w:val="20"/>
          </w:rPr>
          <w:br/>
        </w:r>
      </w:del>
    </w:p>
    <w:p w14:paraId="34132EFC" w14:textId="7DD3EF88" w:rsidR="007034BC" w:rsidRDefault="007457F6" w:rsidP="009828A2">
      <w:pPr>
        <w:autoSpaceDE w:val="0"/>
        <w:autoSpaceDN w:val="0"/>
        <w:adjustRightInd w:val="0"/>
        <w:rPr>
          <w:ins w:id="399" w:author="Ben Artin" w:date="2017-08-06T00:43:00Z"/>
          <w:rFonts w:ascii="Arial Narrow" w:hAnsi="Arial Narrow"/>
          <w:color w:val="000000"/>
          <w:sz w:val="20"/>
          <w:szCs w:val="20"/>
        </w:rPr>
      </w:pPr>
      <w:r w:rsidRPr="00E96671">
        <w:rPr>
          <w:rFonts w:ascii="Arial Narrow" w:hAnsi="Arial Narrow"/>
          <w:b/>
          <w:color w:val="000000"/>
          <w:sz w:val="20"/>
          <w:szCs w:val="20"/>
        </w:rPr>
        <w:t xml:space="preserve">9. Other Variables: </w:t>
      </w:r>
      <w:del w:id="400" w:author="Ben Artin" w:date="2017-08-06T00:43:00Z">
        <w:r w:rsidRPr="00E96671" w:rsidDel="007034BC">
          <w:rPr>
            <w:rFonts w:ascii="Arial Narrow" w:hAnsi="Arial Narrow"/>
            <w:color w:val="000000"/>
            <w:sz w:val="20"/>
            <w:szCs w:val="20"/>
          </w:rPr>
          <w:delText>______________________________________________________________________________</w:delText>
        </w:r>
        <w:r w:rsidR="008D28C8" w:rsidDel="007034BC">
          <w:rPr>
            <w:rFonts w:ascii="Arial Narrow" w:hAnsi="Arial Narrow"/>
            <w:color w:val="000000"/>
            <w:sz w:val="20"/>
            <w:szCs w:val="20"/>
          </w:rPr>
          <w:delText>______</w:delText>
        </w:r>
        <w:r w:rsidRPr="00E96671" w:rsidDel="007034BC">
          <w:rPr>
            <w:rFonts w:ascii="Arial Narrow" w:hAnsi="Arial Narrow"/>
            <w:color w:val="000000"/>
            <w:sz w:val="20"/>
            <w:szCs w:val="20"/>
          </w:rPr>
          <w:br/>
        </w:r>
      </w:del>
      <w:ins w:id="401" w:author="Ben Artin" w:date="2017-08-07T15:31:00Z">
        <w:r w:rsidR="00DB1204">
          <w:rPr>
            <w:rFonts w:ascii="Arial Narrow" w:hAnsi="Arial Narrow"/>
            <w:color w:val="000000"/>
            <w:sz w:val="20"/>
            <w:szCs w:val="20"/>
          </w:rPr>
          <w:t>Calendar year</w:t>
        </w:r>
      </w:ins>
    </w:p>
    <w:p w14:paraId="6894BD89" w14:textId="5EFE58C7" w:rsidR="007457F6" w:rsidDel="004F4156" w:rsidRDefault="007034BC">
      <w:pPr>
        <w:autoSpaceDE w:val="0"/>
        <w:autoSpaceDN w:val="0"/>
        <w:adjustRightInd w:val="0"/>
        <w:rPr>
          <w:del w:id="402" w:author="Ben Artin" w:date="2017-08-06T00:41:00Z"/>
          <w:rFonts w:ascii="Arial Narrow" w:hAnsi="Arial Narrow"/>
          <w:color w:val="000000"/>
          <w:sz w:val="20"/>
          <w:szCs w:val="20"/>
        </w:rPr>
      </w:pPr>
      <w:ins w:id="403" w:author="Ben Artin" w:date="2017-08-06T00:43:00Z">
        <w:r>
          <w:rPr>
            <w:rFonts w:ascii="Arial Narrow" w:hAnsi="Arial Narrow"/>
            <w:color w:val="000000"/>
            <w:sz w:val="20"/>
            <w:szCs w:val="20"/>
          </w:rPr>
          <w:t xml:space="preserve"> </w:t>
        </w:r>
      </w:ins>
    </w:p>
    <w:p w14:paraId="12D90EBD" w14:textId="77777777" w:rsidR="004F4156" w:rsidRPr="00E96671" w:rsidRDefault="004F4156" w:rsidP="004F4156">
      <w:pPr>
        <w:autoSpaceDE w:val="0"/>
        <w:autoSpaceDN w:val="0"/>
        <w:adjustRightInd w:val="0"/>
        <w:rPr>
          <w:ins w:id="404" w:author="Ben Artin" w:date="2017-08-06T00:41:00Z"/>
          <w:rFonts w:ascii="Arial Narrow" w:hAnsi="Arial Narrow"/>
          <w:color w:val="000000"/>
          <w:sz w:val="20"/>
          <w:szCs w:val="20"/>
        </w:rPr>
      </w:pPr>
    </w:p>
    <w:p w14:paraId="2D38225D" w14:textId="33D9D31C" w:rsidR="007457F6" w:rsidRPr="00E96671" w:rsidDel="004F4156" w:rsidRDefault="007457F6">
      <w:pPr>
        <w:autoSpaceDE w:val="0"/>
        <w:autoSpaceDN w:val="0"/>
        <w:adjustRightInd w:val="0"/>
        <w:rPr>
          <w:del w:id="405" w:author="Ben Artin" w:date="2017-08-06T00:41:00Z"/>
          <w:rFonts w:ascii="Arial Narrow" w:hAnsi="Arial Narrow"/>
          <w:color w:val="000000"/>
          <w:sz w:val="20"/>
          <w:szCs w:val="20"/>
        </w:rPr>
      </w:pPr>
      <w:r w:rsidRPr="00E96671">
        <w:rPr>
          <w:rFonts w:ascii="Arial Narrow" w:hAnsi="Arial Narrow"/>
          <w:b/>
          <w:color w:val="000000"/>
          <w:sz w:val="20"/>
          <w:szCs w:val="20"/>
        </w:rPr>
        <w:t xml:space="preserve">10. Estimated period of recruitment and data collection (including follow up time, if applicable): </w:t>
      </w:r>
      <w:del w:id="406" w:author="Ben Artin" w:date="2017-08-06T00:18:00Z">
        <w:r w:rsidRPr="00E96671" w:rsidDel="005C6D1B">
          <w:rPr>
            <w:rFonts w:ascii="Arial Narrow" w:hAnsi="Arial Narrow"/>
            <w:color w:val="000000"/>
            <w:sz w:val="20"/>
            <w:szCs w:val="20"/>
          </w:rPr>
          <w:delText>___________</w:delText>
        </w:r>
        <w:r w:rsidR="00917AB2" w:rsidRPr="00E96671" w:rsidDel="005C6D1B">
          <w:rPr>
            <w:rFonts w:ascii="Arial Narrow" w:hAnsi="Arial Narrow"/>
            <w:color w:val="000000"/>
            <w:sz w:val="20"/>
            <w:szCs w:val="20"/>
          </w:rPr>
          <w:delText>_</w:delText>
        </w:r>
        <w:r w:rsidR="008D28C8" w:rsidDel="005C6D1B">
          <w:rPr>
            <w:rFonts w:ascii="Arial Narrow" w:hAnsi="Arial Narrow"/>
            <w:color w:val="000000"/>
            <w:sz w:val="20"/>
            <w:szCs w:val="20"/>
          </w:rPr>
          <w:delText>______</w:delText>
        </w:r>
      </w:del>
      <w:ins w:id="407" w:author="Ben Artin" w:date="2017-08-06T00:18:00Z">
        <w:r w:rsidR="005C6D1B">
          <w:rPr>
            <w:rFonts w:ascii="Arial Narrow" w:hAnsi="Arial Narrow"/>
            <w:color w:val="000000"/>
            <w:sz w:val="20"/>
            <w:szCs w:val="20"/>
          </w:rPr>
          <w:t>N/A; data already collected</w:t>
        </w:r>
      </w:ins>
      <w:r w:rsidRPr="00E96671">
        <w:rPr>
          <w:rFonts w:ascii="Arial Narrow" w:hAnsi="Arial Narrow"/>
          <w:color w:val="000000"/>
          <w:sz w:val="20"/>
          <w:szCs w:val="20"/>
        </w:rPr>
        <w:br/>
      </w:r>
    </w:p>
    <w:p w14:paraId="0ABD14F1" w14:textId="77777777" w:rsidR="004F4156" w:rsidRDefault="004F4156" w:rsidP="004F4156">
      <w:pPr>
        <w:autoSpaceDE w:val="0"/>
        <w:autoSpaceDN w:val="0"/>
        <w:adjustRightInd w:val="0"/>
        <w:rPr>
          <w:ins w:id="408" w:author="Ben Artin" w:date="2017-08-06T00:41:00Z"/>
          <w:rFonts w:ascii="Arial Narrow" w:hAnsi="Arial Narrow"/>
          <w:b/>
          <w:color w:val="000000"/>
          <w:sz w:val="20"/>
          <w:szCs w:val="20"/>
        </w:rPr>
      </w:pPr>
    </w:p>
    <w:p w14:paraId="5D8B0B59" w14:textId="6881B7A8" w:rsidR="007457F6" w:rsidRPr="00E96671" w:rsidRDefault="007457F6" w:rsidP="00AD2CC7">
      <w:pPr>
        <w:autoSpaceDE w:val="0"/>
        <w:autoSpaceDN w:val="0"/>
        <w:adjustRightInd w:val="0"/>
        <w:rPr>
          <w:rFonts w:ascii="Arial Narrow" w:hAnsi="Arial Narrow"/>
          <w:color w:val="000000"/>
          <w:sz w:val="20"/>
          <w:szCs w:val="20"/>
        </w:rPr>
      </w:pPr>
      <w:r w:rsidRPr="00E96671">
        <w:rPr>
          <w:rFonts w:ascii="Arial Narrow" w:hAnsi="Arial Narrow"/>
          <w:b/>
          <w:color w:val="000000"/>
          <w:sz w:val="20"/>
          <w:szCs w:val="20"/>
        </w:rPr>
        <w:t xml:space="preserve">11. Statistical hypothesis to be tested: </w:t>
      </w:r>
      <w:del w:id="409" w:author="Ben Artin" w:date="2017-08-04T18:41:00Z">
        <w:r w:rsidRPr="00E96671" w:rsidDel="001427C6">
          <w:rPr>
            <w:rFonts w:ascii="Arial Narrow" w:hAnsi="Arial Narrow"/>
            <w:color w:val="000000"/>
            <w:sz w:val="20"/>
            <w:szCs w:val="20"/>
          </w:rPr>
          <w:delText>_____________________________________________________________</w:delText>
        </w:r>
        <w:r w:rsidR="008D28C8" w:rsidDel="001427C6">
          <w:rPr>
            <w:rFonts w:ascii="Arial Narrow" w:hAnsi="Arial Narrow"/>
            <w:color w:val="000000"/>
            <w:sz w:val="20"/>
            <w:szCs w:val="20"/>
          </w:rPr>
          <w:delText>_____</w:delText>
        </w:r>
      </w:del>
      <w:ins w:id="410" w:author="Ben Artin" w:date="2017-08-06T00:59:00Z">
        <w:r w:rsidR="00AD2CC7">
          <w:rPr>
            <w:rFonts w:ascii="Arial Narrow" w:hAnsi="Arial Narrow"/>
            <w:color w:val="000000"/>
            <w:sz w:val="20"/>
            <w:szCs w:val="20"/>
          </w:rPr>
          <w:t>RSV season onset changepoint</w:t>
        </w:r>
      </w:ins>
      <w:ins w:id="411" w:author="Ben Artin" w:date="2017-08-06T01:00:00Z">
        <w:r w:rsidR="00AD2CC7">
          <w:rPr>
            <w:rFonts w:ascii="Arial Narrow" w:hAnsi="Arial Narrow"/>
            <w:color w:val="000000"/>
            <w:sz w:val="20"/>
            <w:szCs w:val="20"/>
          </w:rPr>
          <w:t xml:space="preserve"> in ZIP code A </w:t>
        </w:r>
      </w:ins>
      <w:ins w:id="412" w:author="Ben Artin" w:date="2017-08-06T01:01:00Z">
        <w:r w:rsidR="00AD2CC7">
          <w:rPr>
            <w:rFonts w:ascii="Arial Narrow" w:hAnsi="Arial Narrow"/>
            <w:color w:val="000000"/>
            <w:sz w:val="20"/>
            <w:szCs w:val="20"/>
          </w:rPr>
          <w:t>≠</w:t>
        </w:r>
      </w:ins>
      <w:ins w:id="413" w:author="Ben Artin" w:date="2017-08-06T01:00:00Z">
        <w:r w:rsidR="00AD2CC7">
          <w:rPr>
            <w:rFonts w:ascii="Arial Narrow" w:hAnsi="Arial Narrow"/>
            <w:color w:val="000000"/>
            <w:sz w:val="20"/>
            <w:szCs w:val="20"/>
          </w:rPr>
          <w:t xml:space="preserve"> RSV season onset changepoint in ZIP code B, for </w:t>
        </w:r>
      </w:ins>
      <w:ins w:id="414" w:author="Ben Artin" w:date="2017-08-06T01:01:00Z">
        <w:r w:rsidR="00AD2CC7">
          <w:rPr>
            <w:rFonts w:ascii="Arial Narrow" w:hAnsi="Arial Narrow"/>
            <w:color w:val="000000"/>
            <w:sz w:val="20"/>
            <w:szCs w:val="20"/>
          </w:rPr>
          <w:t>any</w:t>
        </w:r>
      </w:ins>
      <w:ins w:id="415" w:author="Ben Artin" w:date="2017-08-06T01:00:00Z">
        <w:r w:rsidR="00AD2CC7">
          <w:rPr>
            <w:rFonts w:ascii="Arial Narrow" w:hAnsi="Arial Narrow"/>
            <w:color w:val="000000"/>
            <w:sz w:val="20"/>
            <w:szCs w:val="20"/>
          </w:rPr>
          <w:t xml:space="preserve"> ZIP codes A and B </w:t>
        </w:r>
      </w:ins>
      <w:ins w:id="416" w:author="Ben Artin" w:date="2017-08-06T01:01:00Z">
        <w:r w:rsidR="00AD2CC7">
          <w:rPr>
            <w:rFonts w:ascii="Arial Narrow" w:hAnsi="Arial Narrow"/>
            <w:color w:val="000000"/>
            <w:sz w:val="20"/>
            <w:szCs w:val="20"/>
          </w:rPr>
          <w:t xml:space="preserve">(A ≠ B) </w:t>
        </w:r>
      </w:ins>
      <w:ins w:id="417" w:author="Ben Artin" w:date="2017-08-06T01:00:00Z">
        <w:r w:rsidR="00AD2CC7">
          <w:rPr>
            <w:rFonts w:ascii="Arial Narrow" w:hAnsi="Arial Narrow"/>
            <w:color w:val="000000"/>
            <w:sz w:val="20"/>
            <w:szCs w:val="20"/>
          </w:rPr>
          <w:t>in Connecticut; similarly for season offset changepoint</w:t>
        </w:r>
      </w:ins>
      <w:ins w:id="418" w:author="Ben Artin" w:date="2017-08-06T00:55:00Z">
        <w:r w:rsidR="00D24A5D">
          <w:rPr>
            <w:rFonts w:ascii="Arial Narrow" w:hAnsi="Arial Narrow"/>
            <w:color w:val="000000"/>
            <w:sz w:val="20"/>
            <w:szCs w:val="20"/>
          </w:rPr>
          <w:t xml:space="preserve"> </w:t>
        </w:r>
      </w:ins>
      <w:del w:id="419" w:author="Ben Artin" w:date="2017-08-04T18:41:00Z">
        <w:r w:rsidR="008D28C8" w:rsidDel="001427C6">
          <w:rPr>
            <w:rFonts w:ascii="Arial Narrow" w:hAnsi="Arial Narrow"/>
            <w:color w:val="000000"/>
            <w:sz w:val="20"/>
            <w:szCs w:val="20"/>
          </w:rPr>
          <w:delText>_</w:delText>
        </w:r>
      </w:del>
      <w:r w:rsidRPr="00E96671">
        <w:rPr>
          <w:rFonts w:ascii="Arial Narrow" w:hAnsi="Arial Narrow"/>
          <w:color w:val="000000"/>
          <w:sz w:val="20"/>
          <w:szCs w:val="20"/>
        </w:rPr>
        <w:br/>
      </w:r>
    </w:p>
    <w:p w14:paraId="3A3F2CB3" w14:textId="5A279797" w:rsidR="007457F6" w:rsidRPr="00E96671" w:rsidRDefault="007457F6" w:rsidP="00C64E0A">
      <w:pPr>
        <w:autoSpaceDE w:val="0"/>
        <w:autoSpaceDN w:val="0"/>
        <w:adjustRightInd w:val="0"/>
        <w:rPr>
          <w:rFonts w:ascii="Arial Narrow" w:hAnsi="Arial Narrow"/>
          <w:color w:val="000000"/>
          <w:sz w:val="20"/>
          <w:szCs w:val="20"/>
        </w:rPr>
      </w:pPr>
      <w:r w:rsidRPr="00E96671">
        <w:rPr>
          <w:rFonts w:ascii="Arial Narrow" w:hAnsi="Arial Narrow"/>
          <w:b/>
          <w:color w:val="000000"/>
          <w:sz w:val="20"/>
          <w:szCs w:val="20"/>
        </w:rPr>
        <w:t xml:space="preserve">12. Statistical method for testing hypothesis: </w:t>
      </w:r>
      <w:del w:id="420" w:author="Ben Artin" w:date="2017-08-04T18:42:00Z">
        <w:r w:rsidRPr="00E96671" w:rsidDel="00C64E0A">
          <w:rPr>
            <w:rFonts w:ascii="Arial Narrow" w:hAnsi="Arial Narrow"/>
            <w:color w:val="000000"/>
            <w:sz w:val="20"/>
            <w:szCs w:val="20"/>
          </w:rPr>
          <w:delText>_______________________________________________________</w:delText>
        </w:r>
        <w:r w:rsidR="008D28C8" w:rsidDel="00C64E0A">
          <w:rPr>
            <w:rFonts w:ascii="Arial Narrow" w:hAnsi="Arial Narrow"/>
            <w:color w:val="000000"/>
            <w:sz w:val="20"/>
            <w:szCs w:val="20"/>
          </w:rPr>
          <w:delText>______</w:delText>
        </w:r>
      </w:del>
      <w:ins w:id="421" w:author="Ben Artin" w:date="2017-08-04T18:42:00Z">
        <w:r w:rsidR="00C64E0A">
          <w:rPr>
            <w:rFonts w:ascii="Arial Narrow" w:hAnsi="Arial Narrow"/>
            <w:color w:val="000000"/>
            <w:sz w:val="20"/>
            <w:szCs w:val="20"/>
          </w:rPr>
          <w:t>Changepoint analysis</w:t>
        </w:r>
      </w:ins>
      <w:r w:rsidRPr="00E96671">
        <w:rPr>
          <w:rFonts w:ascii="Arial Narrow" w:hAnsi="Arial Narrow"/>
          <w:color w:val="000000"/>
          <w:sz w:val="20"/>
          <w:szCs w:val="20"/>
        </w:rPr>
        <w:br/>
      </w:r>
    </w:p>
    <w:p w14:paraId="16275CBE" w14:textId="320DCD1C" w:rsidR="003B2822" w:rsidRPr="00E96671" w:rsidRDefault="007457F6" w:rsidP="00092812">
      <w:pPr>
        <w:autoSpaceDE w:val="0"/>
        <w:autoSpaceDN w:val="0"/>
        <w:adjustRightInd w:val="0"/>
      </w:pPr>
      <w:r w:rsidRPr="00E96671">
        <w:rPr>
          <w:rFonts w:ascii="Arial Narrow" w:hAnsi="Arial Narrow"/>
          <w:b/>
          <w:color w:val="000000"/>
          <w:sz w:val="20"/>
          <w:szCs w:val="20"/>
        </w:rPr>
        <w:t xml:space="preserve">13. Estimated sample size: </w:t>
      </w:r>
      <w:ins w:id="422" w:author="Ben Artin" w:date="2017-08-06T01:01:00Z">
        <w:r w:rsidR="00AD2CC7">
          <w:rPr>
            <w:rFonts w:ascii="Arial Narrow" w:hAnsi="Arial Narrow"/>
            <w:color w:val="000000"/>
            <w:sz w:val="20"/>
            <w:szCs w:val="20"/>
          </w:rPr>
          <w:t>10000</w:t>
        </w:r>
      </w:ins>
      <w:del w:id="423" w:author="Ben Artin" w:date="2017-08-06T01:01:00Z">
        <w:r w:rsidRPr="00E96671" w:rsidDel="00AD2CC7">
          <w:rPr>
            <w:rFonts w:ascii="Arial Narrow" w:hAnsi="Arial Narrow"/>
            <w:color w:val="000000"/>
            <w:sz w:val="20"/>
            <w:szCs w:val="20"/>
          </w:rPr>
          <w:delText>_</w:delText>
        </w:r>
      </w:del>
      <w:bookmarkEnd w:id="1"/>
      <w:ins w:id="424" w:author="Ben Artin" w:date="2017-08-07T12:02:00Z">
        <w:r w:rsidR="0038343C">
          <w:rPr>
            <w:rFonts w:ascii="Arial Narrow" w:hAnsi="Arial Narrow"/>
            <w:color w:val="000000"/>
            <w:sz w:val="20"/>
            <w:szCs w:val="20"/>
          </w:rPr>
          <w:t xml:space="preserve"> (</w:t>
        </w:r>
      </w:ins>
      <w:ins w:id="425" w:author="Ben Artin" w:date="2017-08-07T15:32:00Z">
        <w:r w:rsidR="004E1ED7">
          <w:rPr>
            <w:rFonts w:ascii="Arial Narrow" w:hAnsi="Arial Narrow"/>
            <w:color w:val="000000"/>
            <w:sz w:val="20"/>
            <w:szCs w:val="20"/>
          </w:rPr>
          <w:t xml:space="preserve">Hospitalizations due to </w:t>
        </w:r>
      </w:ins>
      <w:ins w:id="426" w:author="Ben Artin" w:date="2017-08-07T12:02:00Z">
        <w:r w:rsidR="0038343C">
          <w:rPr>
            <w:rFonts w:ascii="Arial Narrow" w:hAnsi="Arial Narrow"/>
            <w:color w:val="000000"/>
            <w:sz w:val="20"/>
            <w:szCs w:val="20"/>
          </w:rPr>
          <w:t xml:space="preserve">RSV among children &lt;2 in Connecticut </w:t>
        </w:r>
      </w:ins>
      <w:ins w:id="427" w:author="Ben Artin" w:date="2017-08-07T15:32:00Z">
        <w:r w:rsidR="004E1ED7">
          <w:rPr>
            <w:rFonts w:ascii="Arial Narrow" w:hAnsi="Arial Narrow"/>
            <w:color w:val="000000"/>
            <w:sz w:val="20"/>
            <w:szCs w:val="20"/>
          </w:rPr>
          <w:t xml:space="preserve">between </w:t>
        </w:r>
      </w:ins>
      <w:ins w:id="428" w:author="Ben Artin" w:date="2017-08-07T12:02:00Z">
        <w:r w:rsidR="0038343C">
          <w:rPr>
            <w:rFonts w:ascii="Arial Narrow" w:hAnsi="Arial Narrow"/>
            <w:color w:val="000000"/>
            <w:sz w:val="20"/>
            <w:szCs w:val="20"/>
          </w:rPr>
          <w:t>1997</w:t>
        </w:r>
      </w:ins>
      <w:ins w:id="429" w:author="Ben Artin" w:date="2017-08-07T15:32:00Z">
        <w:r w:rsidR="004E1ED7">
          <w:rPr>
            <w:rFonts w:ascii="Arial Narrow" w:hAnsi="Arial Narrow"/>
            <w:color w:val="000000"/>
            <w:sz w:val="20"/>
            <w:szCs w:val="20"/>
          </w:rPr>
          <w:t xml:space="preserve"> and 2013</w:t>
        </w:r>
      </w:ins>
      <w:ins w:id="430" w:author="Ben Artin" w:date="2017-08-07T12:02:00Z">
        <w:r w:rsidR="0038343C">
          <w:rPr>
            <w:rFonts w:ascii="Arial Narrow" w:hAnsi="Arial Narrow"/>
            <w:color w:val="000000"/>
            <w:sz w:val="20"/>
            <w:szCs w:val="20"/>
          </w:rPr>
          <w:t>)</w:t>
        </w:r>
      </w:ins>
    </w:p>
    <w:p w14:paraId="7F1DAC47" w14:textId="77777777" w:rsidR="00220546" w:rsidRPr="00E96671" w:rsidRDefault="00220546"/>
    <w:sectPr w:rsidR="00220546" w:rsidRPr="00E96671" w:rsidSect="00E96671">
      <w:headerReference w:type="even" r:id="rId10"/>
      <w:headerReference w:type="default" r:id="rId11"/>
      <w:footerReference w:type="even" r:id="rId12"/>
      <w:footerReference w:type="default" r:id="rId13"/>
      <w:headerReference w:type="first" r:id="rId14"/>
      <w:footerReference w:type="first" r:id="rId15"/>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C291F" w14:textId="77777777" w:rsidR="00380F4A" w:rsidRDefault="00380F4A">
      <w:r>
        <w:separator/>
      </w:r>
    </w:p>
  </w:endnote>
  <w:endnote w:type="continuationSeparator" w:id="0">
    <w:p w14:paraId="26CE0A16" w14:textId="77777777" w:rsidR="00380F4A" w:rsidRDefault="0038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YaleDesign-Regula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2CD28" w14:textId="77777777" w:rsidR="00092812" w:rsidRDefault="00092812" w:rsidP="003B13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C534D2" w14:textId="77777777" w:rsidR="00092812" w:rsidRDefault="00092812" w:rsidP="003B13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9FB1F" w14:textId="77777777" w:rsidR="00092812" w:rsidRDefault="00092812" w:rsidP="00AC3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704E">
      <w:rPr>
        <w:rStyle w:val="PageNumber"/>
        <w:noProof/>
      </w:rPr>
      <w:t>1</w:t>
    </w:r>
    <w:r>
      <w:rPr>
        <w:rStyle w:val="PageNumber"/>
      </w:rPr>
      <w:fldChar w:fldCharType="end"/>
    </w:r>
  </w:p>
  <w:p w14:paraId="7453AD33" w14:textId="77777777" w:rsidR="00092812" w:rsidRDefault="00092812" w:rsidP="003B132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C4998" w14:textId="77777777" w:rsidR="00BF0A81" w:rsidRDefault="00BF0A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2BAC7" w14:textId="77777777" w:rsidR="00380F4A" w:rsidRDefault="00380F4A">
      <w:r>
        <w:separator/>
      </w:r>
    </w:p>
  </w:footnote>
  <w:footnote w:type="continuationSeparator" w:id="0">
    <w:p w14:paraId="37BC0010" w14:textId="77777777" w:rsidR="00380F4A" w:rsidRDefault="00380F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65FFF" w14:textId="77777777" w:rsidR="00BF0A81" w:rsidRDefault="00BF0A8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7FDC8" w14:textId="6E9029BC" w:rsidR="00092812" w:rsidRDefault="00092812">
    <w:pPr>
      <w:pStyle w:val="Header"/>
    </w:pPr>
    <w:r w:rsidRPr="001D6D15">
      <w:rPr>
        <w:rFonts w:ascii="YaleDesign-Regular" w:hAnsi="YaleDesign-Regular" w:cs="YaleDesign-Regular"/>
        <w:noProof/>
        <w:color w:val="000073"/>
        <w:sz w:val="40"/>
        <w:szCs w:val="40"/>
        <w:lang w:eastAsia="zh-CN" w:bidi="th-TH"/>
      </w:rPr>
      <w:drawing>
        <wp:inline distT="0" distB="0" distL="0" distR="0" wp14:anchorId="3B9EE8F7" wp14:editId="5A5C21D2">
          <wp:extent cx="2008800" cy="35354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394" cy="375654"/>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3A63E" w14:textId="77777777" w:rsidR="00BF0A81" w:rsidRDefault="00BF0A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96F5B"/>
    <w:multiLevelType w:val="hybridMultilevel"/>
    <w:tmpl w:val="8B526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D1D2FA1"/>
    <w:multiLevelType w:val="hybridMultilevel"/>
    <w:tmpl w:val="F0FCB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1AD65C7"/>
    <w:multiLevelType w:val="hybridMultilevel"/>
    <w:tmpl w:val="CA244ECC"/>
    <w:lvl w:ilvl="0" w:tplc="CE0E9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Artin">
    <w15:presenceInfo w15:providerId="Windows Live" w15:userId="0b6d18d9a1c5f4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B6"/>
    <w:rsid w:val="0001566F"/>
    <w:rsid w:val="00015CE8"/>
    <w:rsid w:val="00016F83"/>
    <w:rsid w:val="00032986"/>
    <w:rsid w:val="000341F0"/>
    <w:rsid w:val="0003630C"/>
    <w:rsid w:val="000428C2"/>
    <w:rsid w:val="00042989"/>
    <w:rsid w:val="00043EE3"/>
    <w:rsid w:val="00044853"/>
    <w:rsid w:val="00047194"/>
    <w:rsid w:val="00055EBB"/>
    <w:rsid w:val="00056111"/>
    <w:rsid w:val="000667FB"/>
    <w:rsid w:val="000670F8"/>
    <w:rsid w:val="00067D8E"/>
    <w:rsid w:val="00081D92"/>
    <w:rsid w:val="000833E7"/>
    <w:rsid w:val="00092812"/>
    <w:rsid w:val="00094999"/>
    <w:rsid w:val="00095E85"/>
    <w:rsid w:val="000A05E4"/>
    <w:rsid w:val="000A57EF"/>
    <w:rsid w:val="000A7FE7"/>
    <w:rsid w:val="000B0E31"/>
    <w:rsid w:val="000B2BC5"/>
    <w:rsid w:val="000C07B4"/>
    <w:rsid w:val="000C3D97"/>
    <w:rsid w:val="000C6C1F"/>
    <w:rsid w:val="000D1A25"/>
    <w:rsid w:val="000D3AF0"/>
    <w:rsid w:val="000D5339"/>
    <w:rsid w:val="000E1605"/>
    <w:rsid w:val="000E175D"/>
    <w:rsid w:val="000E486C"/>
    <w:rsid w:val="000E7317"/>
    <w:rsid w:val="000F0C9F"/>
    <w:rsid w:val="000F0CE5"/>
    <w:rsid w:val="000F1D0F"/>
    <w:rsid w:val="000F26DD"/>
    <w:rsid w:val="000F725C"/>
    <w:rsid w:val="0010173A"/>
    <w:rsid w:val="00103500"/>
    <w:rsid w:val="00107AEA"/>
    <w:rsid w:val="00120B7E"/>
    <w:rsid w:val="001301B4"/>
    <w:rsid w:val="00130643"/>
    <w:rsid w:val="001316E6"/>
    <w:rsid w:val="00135351"/>
    <w:rsid w:val="001424EB"/>
    <w:rsid w:val="001427C6"/>
    <w:rsid w:val="001433F8"/>
    <w:rsid w:val="0015062A"/>
    <w:rsid w:val="0015253C"/>
    <w:rsid w:val="0015516C"/>
    <w:rsid w:val="00161386"/>
    <w:rsid w:val="0016294E"/>
    <w:rsid w:val="00167D01"/>
    <w:rsid w:val="00167D9B"/>
    <w:rsid w:val="001743C3"/>
    <w:rsid w:val="0018233B"/>
    <w:rsid w:val="00182CDA"/>
    <w:rsid w:val="00186B7E"/>
    <w:rsid w:val="00190B0C"/>
    <w:rsid w:val="00191730"/>
    <w:rsid w:val="001A0A54"/>
    <w:rsid w:val="001A139F"/>
    <w:rsid w:val="001A2A47"/>
    <w:rsid w:val="001B0EB6"/>
    <w:rsid w:val="001B29D4"/>
    <w:rsid w:val="001B540C"/>
    <w:rsid w:val="001B64A0"/>
    <w:rsid w:val="001C6187"/>
    <w:rsid w:val="001C7B50"/>
    <w:rsid w:val="001D2F86"/>
    <w:rsid w:val="001E4FFD"/>
    <w:rsid w:val="001E5F1F"/>
    <w:rsid w:val="001E6C7D"/>
    <w:rsid w:val="001F1C44"/>
    <w:rsid w:val="00202A5E"/>
    <w:rsid w:val="00204D60"/>
    <w:rsid w:val="00204F5A"/>
    <w:rsid w:val="002155AF"/>
    <w:rsid w:val="00216D82"/>
    <w:rsid w:val="00220546"/>
    <w:rsid w:val="0022127B"/>
    <w:rsid w:val="00221412"/>
    <w:rsid w:val="0022199D"/>
    <w:rsid w:val="002230D0"/>
    <w:rsid w:val="00232827"/>
    <w:rsid w:val="00234FD1"/>
    <w:rsid w:val="002420BF"/>
    <w:rsid w:val="00244E68"/>
    <w:rsid w:val="002506FD"/>
    <w:rsid w:val="00250853"/>
    <w:rsid w:val="00251AD1"/>
    <w:rsid w:val="00252309"/>
    <w:rsid w:val="002523F9"/>
    <w:rsid w:val="00255756"/>
    <w:rsid w:val="0025665D"/>
    <w:rsid w:val="00260DAB"/>
    <w:rsid w:val="002635CD"/>
    <w:rsid w:val="00266631"/>
    <w:rsid w:val="00266CAB"/>
    <w:rsid w:val="00276800"/>
    <w:rsid w:val="0028149C"/>
    <w:rsid w:val="002866F0"/>
    <w:rsid w:val="0029189D"/>
    <w:rsid w:val="00292844"/>
    <w:rsid w:val="00295E75"/>
    <w:rsid w:val="002970B6"/>
    <w:rsid w:val="002A0443"/>
    <w:rsid w:val="002A342C"/>
    <w:rsid w:val="002A49C0"/>
    <w:rsid w:val="002A7142"/>
    <w:rsid w:val="002B5446"/>
    <w:rsid w:val="002D4752"/>
    <w:rsid w:val="002D6588"/>
    <w:rsid w:val="002E07C5"/>
    <w:rsid w:val="002E3A57"/>
    <w:rsid w:val="002F4FF7"/>
    <w:rsid w:val="00304C45"/>
    <w:rsid w:val="003057B7"/>
    <w:rsid w:val="00311920"/>
    <w:rsid w:val="00323120"/>
    <w:rsid w:val="00323F92"/>
    <w:rsid w:val="00332EA6"/>
    <w:rsid w:val="00346BD9"/>
    <w:rsid w:val="00347965"/>
    <w:rsid w:val="0035116E"/>
    <w:rsid w:val="003511B8"/>
    <w:rsid w:val="00356BDD"/>
    <w:rsid w:val="00376012"/>
    <w:rsid w:val="00380F4A"/>
    <w:rsid w:val="0038343C"/>
    <w:rsid w:val="00397DBB"/>
    <w:rsid w:val="003A0A75"/>
    <w:rsid w:val="003B132C"/>
    <w:rsid w:val="003B19A9"/>
    <w:rsid w:val="003B2822"/>
    <w:rsid w:val="003B4C69"/>
    <w:rsid w:val="003C4B63"/>
    <w:rsid w:val="003C716F"/>
    <w:rsid w:val="003C76F1"/>
    <w:rsid w:val="003D5FAD"/>
    <w:rsid w:val="003D7500"/>
    <w:rsid w:val="003E132F"/>
    <w:rsid w:val="003E4C97"/>
    <w:rsid w:val="003E4F9B"/>
    <w:rsid w:val="003F0E26"/>
    <w:rsid w:val="00400802"/>
    <w:rsid w:val="004049E0"/>
    <w:rsid w:val="00420939"/>
    <w:rsid w:val="0042260B"/>
    <w:rsid w:val="00433873"/>
    <w:rsid w:val="00434828"/>
    <w:rsid w:val="0045514B"/>
    <w:rsid w:val="00472FDD"/>
    <w:rsid w:val="00473398"/>
    <w:rsid w:val="0047514C"/>
    <w:rsid w:val="00485D92"/>
    <w:rsid w:val="00493181"/>
    <w:rsid w:val="0049493C"/>
    <w:rsid w:val="0049730F"/>
    <w:rsid w:val="004B287A"/>
    <w:rsid w:val="004B4E35"/>
    <w:rsid w:val="004B6BD2"/>
    <w:rsid w:val="004C1189"/>
    <w:rsid w:val="004C1333"/>
    <w:rsid w:val="004C703D"/>
    <w:rsid w:val="004E0D24"/>
    <w:rsid w:val="004E1ED7"/>
    <w:rsid w:val="004E6645"/>
    <w:rsid w:val="004E6784"/>
    <w:rsid w:val="004E6DF5"/>
    <w:rsid w:val="004F0A8D"/>
    <w:rsid w:val="004F32CB"/>
    <w:rsid w:val="004F4156"/>
    <w:rsid w:val="00505F4A"/>
    <w:rsid w:val="005066CC"/>
    <w:rsid w:val="005117A3"/>
    <w:rsid w:val="00514ABC"/>
    <w:rsid w:val="00515BF4"/>
    <w:rsid w:val="0051676B"/>
    <w:rsid w:val="005212E6"/>
    <w:rsid w:val="00521ADA"/>
    <w:rsid w:val="00534C8A"/>
    <w:rsid w:val="0053770A"/>
    <w:rsid w:val="00537E08"/>
    <w:rsid w:val="005435BB"/>
    <w:rsid w:val="005436DC"/>
    <w:rsid w:val="00544359"/>
    <w:rsid w:val="0055022C"/>
    <w:rsid w:val="0055105F"/>
    <w:rsid w:val="005511DE"/>
    <w:rsid w:val="00556B3F"/>
    <w:rsid w:val="00567F08"/>
    <w:rsid w:val="005721DC"/>
    <w:rsid w:val="00580F9F"/>
    <w:rsid w:val="0058279F"/>
    <w:rsid w:val="005837FD"/>
    <w:rsid w:val="00587066"/>
    <w:rsid w:val="0058749F"/>
    <w:rsid w:val="0059019F"/>
    <w:rsid w:val="0059753D"/>
    <w:rsid w:val="005A777B"/>
    <w:rsid w:val="005B1ED5"/>
    <w:rsid w:val="005B5D70"/>
    <w:rsid w:val="005B6CCF"/>
    <w:rsid w:val="005C1BEE"/>
    <w:rsid w:val="005C5FA4"/>
    <w:rsid w:val="005C6D1B"/>
    <w:rsid w:val="005C7D2E"/>
    <w:rsid w:val="005E432D"/>
    <w:rsid w:val="005E4D24"/>
    <w:rsid w:val="005E6D60"/>
    <w:rsid w:val="005E7FEC"/>
    <w:rsid w:val="005F1F72"/>
    <w:rsid w:val="005F22D4"/>
    <w:rsid w:val="005F23FA"/>
    <w:rsid w:val="005F2524"/>
    <w:rsid w:val="00607F30"/>
    <w:rsid w:val="006130BA"/>
    <w:rsid w:val="00615FB5"/>
    <w:rsid w:val="0062021B"/>
    <w:rsid w:val="00621455"/>
    <w:rsid w:val="0062288C"/>
    <w:rsid w:val="00624F6B"/>
    <w:rsid w:val="006254B8"/>
    <w:rsid w:val="0062661F"/>
    <w:rsid w:val="00632286"/>
    <w:rsid w:val="00632404"/>
    <w:rsid w:val="00645B34"/>
    <w:rsid w:val="00646253"/>
    <w:rsid w:val="00646382"/>
    <w:rsid w:val="00652F2F"/>
    <w:rsid w:val="006564C6"/>
    <w:rsid w:val="00656586"/>
    <w:rsid w:val="006601E5"/>
    <w:rsid w:val="00671900"/>
    <w:rsid w:val="00671F5D"/>
    <w:rsid w:val="00672FA6"/>
    <w:rsid w:val="006750E7"/>
    <w:rsid w:val="0067646D"/>
    <w:rsid w:val="006777F8"/>
    <w:rsid w:val="00677C30"/>
    <w:rsid w:val="006834B3"/>
    <w:rsid w:val="006859BE"/>
    <w:rsid w:val="00695A24"/>
    <w:rsid w:val="006A2D48"/>
    <w:rsid w:val="006A779A"/>
    <w:rsid w:val="006B5132"/>
    <w:rsid w:val="006B538A"/>
    <w:rsid w:val="006B5926"/>
    <w:rsid w:val="006B68E0"/>
    <w:rsid w:val="006B71AD"/>
    <w:rsid w:val="006C1FB1"/>
    <w:rsid w:val="006D75CA"/>
    <w:rsid w:val="006E55D1"/>
    <w:rsid w:val="006F10AF"/>
    <w:rsid w:val="006F1BB4"/>
    <w:rsid w:val="007025E8"/>
    <w:rsid w:val="007034BC"/>
    <w:rsid w:val="00706B90"/>
    <w:rsid w:val="007074E9"/>
    <w:rsid w:val="0071048F"/>
    <w:rsid w:val="00714539"/>
    <w:rsid w:val="00723B26"/>
    <w:rsid w:val="00724F2B"/>
    <w:rsid w:val="007314ED"/>
    <w:rsid w:val="00732F57"/>
    <w:rsid w:val="00733911"/>
    <w:rsid w:val="00735DE8"/>
    <w:rsid w:val="007431DA"/>
    <w:rsid w:val="007457F6"/>
    <w:rsid w:val="00766201"/>
    <w:rsid w:val="0076632F"/>
    <w:rsid w:val="00771A6F"/>
    <w:rsid w:val="00774357"/>
    <w:rsid w:val="00774D0D"/>
    <w:rsid w:val="00776202"/>
    <w:rsid w:val="007825CE"/>
    <w:rsid w:val="007829B6"/>
    <w:rsid w:val="00784933"/>
    <w:rsid w:val="0078723F"/>
    <w:rsid w:val="00794256"/>
    <w:rsid w:val="007969F3"/>
    <w:rsid w:val="007A21D7"/>
    <w:rsid w:val="007A47F1"/>
    <w:rsid w:val="007A6252"/>
    <w:rsid w:val="007B1002"/>
    <w:rsid w:val="007B4FF8"/>
    <w:rsid w:val="007B5551"/>
    <w:rsid w:val="007B5DB4"/>
    <w:rsid w:val="007C06C3"/>
    <w:rsid w:val="007C47AE"/>
    <w:rsid w:val="007D07F4"/>
    <w:rsid w:val="007D0FAB"/>
    <w:rsid w:val="007D6F90"/>
    <w:rsid w:val="007E2898"/>
    <w:rsid w:val="007E649A"/>
    <w:rsid w:val="007F2B62"/>
    <w:rsid w:val="008025B3"/>
    <w:rsid w:val="0080391E"/>
    <w:rsid w:val="00804732"/>
    <w:rsid w:val="00813300"/>
    <w:rsid w:val="00816B46"/>
    <w:rsid w:val="0082534B"/>
    <w:rsid w:val="00826C14"/>
    <w:rsid w:val="0083135A"/>
    <w:rsid w:val="008319C5"/>
    <w:rsid w:val="00836F59"/>
    <w:rsid w:val="00845289"/>
    <w:rsid w:val="00846025"/>
    <w:rsid w:val="008537D4"/>
    <w:rsid w:val="00857FB1"/>
    <w:rsid w:val="00861DF2"/>
    <w:rsid w:val="00866FCB"/>
    <w:rsid w:val="00883873"/>
    <w:rsid w:val="0088567E"/>
    <w:rsid w:val="00893D17"/>
    <w:rsid w:val="00895062"/>
    <w:rsid w:val="008955DC"/>
    <w:rsid w:val="00895EA1"/>
    <w:rsid w:val="0089742E"/>
    <w:rsid w:val="00897A92"/>
    <w:rsid w:val="008A5D39"/>
    <w:rsid w:val="008B12C0"/>
    <w:rsid w:val="008B3A13"/>
    <w:rsid w:val="008B51C8"/>
    <w:rsid w:val="008B675D"/>
    <w:rsid w:val="008B7C6A"/>
    <w:rsid w:val="008C1829"/>
    <w:rsid w:val="008C4EB1"/>
    <w:rsid w:val="008D0138"/>
    <w:rsid w:val="008D1FF5"/>
    <w:rsid w:val="008D28C8"/>
    <w:rsid w:val="008D410F"/>
    <w:rsid w:val="008E01CB"/>
    <w:rsid w:val="008E4FC4"/>
    <w:rsid w:val="008F576B"/>
    <w:rsid w:val="0090456D"/>
    <w:rsid w:val="00911508"/>
    <w:rsid w:val="0091169C"/>
    <w:rsid w:val="00917AB2"/>
    <w:rsid w:val="00921751"/>
    <w:rsid w:val="00923490"/>
    <w:rsid w:val="00923ABA"/>
    <w:rsid w:val="00932126"/>
    <w:rsid w:val="009369A5"/>
    <w:rsid w:val="00942D47"/>
    <w:rsid w:val="0094448B"/>
    <w:rsid w:val="00946A8E"/>
    <w:rsid w:val="00950CFB"/>
    <w:rsid w:val="0095212A"/>
    <w:rsid w:val="00952C31"/>
    <w:rsid w:val="00960DAA"/>
    <w:rsid w:val="00965C5A"/>
    <w:rsid w:val="009828A2"/>
    <w:rsid w:val="009A0200"/>
    <w:rsid w:val="009A2312"/>
    <w:rsid w:val="009A3C95"/>
    <w:rsid w:val="009A6586"/>
    <w:rsid w:val="009B1E51"/>
    <w:rsid w:val="009C704E"/>
    <w:rsid w:val="009D0AD5"/>
    <w:rsid w:val="009D0E6E"/>
    <w:rsid w:val="009D36AE"/>
    <w:rsid w:val="009D4615"/>
    <w:rsid w:val="009E168B"/>
    <w:rsid w:val="009E3044"/>
    <w:rsid w:val="009E4D93"/>
    <w:rsid w:val="009E5A15"/>
    <w:rsid w:val="009F54EC"/>
    <w:rsid w:val="009F787E"/>
    <w:rsid w:val="00A0187E"/>
    <w:rsid w:val="00A23326"/>
    <w:rsid w:val="00A25B9B"/>
    <w:rsid w:val="00A25D68"/>
    <w:rsid w:val="00A27812"/>
    <w:rsid w:val="00A30243"/>
    <w:rsid w:val="00A30BCC"/>
    <w:rsid w:val="00A32C75"/>
    <w:rsid w:val="00A37A85"/>
    <w:rsid w:val="00A41ADB"/>
    <w:rsid w:val="00A45751"/>
    <w:rsid w:val="00A57444"/>
    <w:rsid w:val="00A601F2"/>
    <w:rsid w:val="00A60918"/>
    <w:rsid w:val="00A60B68"/>
    <w:rsid w:val="00A654D0"/>
    <w:rsid w:val="00A65741"/>
    <w:rsid w:val="00A677EF"/>
    <w:rsid w:val="00A746BF"/>
    <w:rsid w:val="00A7700C"/>
    <w:rsid w:val="00A770FB"/>
    <w:rsid w:val="00A81756"/>
    <w:rsid w:val="00A83E6C"/>
    <w:rsid w:val="00A843DB"/>
    <w:rsid w:val="00A86BB4"/>
    <w:rsid w:val="00A87DA6"/>
    <w:rsid w:val="00AA2970"/>
    <w:rsid w:val="00AB28C4"/>
    <w:rsid w:val="00AC2A14"/>
    <w:rsid w:val="00AC39BF"/>
    <w:rsid w:val="00AC5DA3"/>
    <w:rsid w:val="00AD1643"/>
    <w:rsid w:val="00AD194D"/>
    <w:rsid w:val="00AD2C34"/>
    <w:rsid w:val="00AD2CC7"/>
    <w:rsid w:val="00AD36BE"/>
    <w:rsid w:val="00AD538D"/>
    <w:rsid w:val="00AF0994"/>
    <w:rsid w:val="00AF146E"/>
    <w:rsid w:val="00AF2B83"/>
    <w:rsid w:val="00AF5DB8"/>
    <w:rsid w:val="00B103BE"/>
    <w:rsid w:val="00B244DE"/>
    <w:rsid w:val="00B262F5"/>
    <w:rsid w:val="00B26994"/>
    <w:rsid w:val="00B27E0B"/>
    <w:rsid w:val="00B373A3"/>
    <w:rsid w:val="00B37EA6"/>
    <w:rsid w:val="00B549E2"/>
    <w:rsid w:val="00B57379"/>
    <w:rsid w:val="00B6010B"/>
    <w:rsid w:val="00B618FE"/>
    <w:rsid w:val="00B64646"/>
    <w:rsid w:val="00B71300"/>
    <w:rsid w:val="00B74AC4"/>
    <w:rsid w:val="00B8388F"/>
    <w:rsid w:val="00B84C09"/>
    <w:rsid w:val="00B92970"/>
    <w:rsid w:val="00B92A36"/>
    <w:rsid w:val="00B960E2"/>
    <w:rsid w:val="00B969C3"/>
    <w:rsid w:val="00BA14B0"/>
    <w:rsid w:val="00BA72CC"/>
    <w:rsid w:val="00BB6CCC"/>
    <w:rsid w:val="00BC0E1C"/>
    <w:rsid w:val="00BC3609"/>
    <w:rsid w:val="00BC6FB6"/>
    <w:rsid w:val="00BD2F44"/>
    <w:rsid w:val="00BD491D"/>
    <w:rsid w:val="00BD6E7C"/>
    <w:rsid w:val="00BF0A81"/>
    <w:rsid w:val="00BF405D"/>
    <w:rsid w:val="00BF4203"/>
    <w:rsid w:val="00BF62D1"/>
    <w:rsid w:val="00BF63F8"/>
    <w:rsid w:val="00C061E8"/>
    <w:rsid w:val="00C066F1"/>
    <w:rsid w:val="00C1046B"/>
    <w:rsid w:val="00C11531"/>
    <w:rsid w:val="00C1247A"/>
    <w:rsid w:val="00C24DDE"/>
    <w:rsid w:val="00C275C0"/>
    <w:rsid w:val="00C40EC5"/>
    <w:rsid w:val="00C4305A"/>
    <w:rsid w:val="00C44969"/>
    <w:rsid w:val="00C47108"/>
    <w:rsid w:val="00C51631"/>
    <w:rsid w:val="00C54CD8"/>
    <w:rsid w:val="00C553FF"/>
    <w:rsid w:val="00C606BC"/>
    <w:rsid w:val="00C62C48"/>
    <w:rsid w:val="00C64E0A"/>
    <w:rsid w:val="00C67BCB"/>
    <w:rsid w:val="00C720C7"/>
    <w:rsid w:val="00C75AF3"/>
    <w:rsid w:val="00C92D16"/>
    <w:rsid w:val="00CA2F7E"/>
    <w:rsid w:val="00CB0D39"/>
    <w:rsid w:val="00CB1ACE"/>
    <w:rsid w:val="00CB1C07"/>
    <w:rsid w:val="00CC1377"/>
    <w:rsid w:val="00CC5D44"/>
    <w:rsid w:val="00CC5E9B"/>
    <w:rsid w:val="00CC6B23"/>
    <w:rsid w:val="00CD2A28"/>
    <w:rsid w:val="00CD4C42"/>
    <w:rsid w:val="00CE0163"/>
    <w:rsid w:val="00CE1F26"/>
    <w:rsid w:val="00CE5919"/>
    <w:rsid w:val="00CF2B3C"/>
    <w:rsid w:val="00CF6394"/>
    <w:rsid w:val="00CF71B1"/>
    <w:rsid w:val="00D0257C"/>
    <w:rsid w:val="00D059C6"/>
    <w:rsid w:val="00D070E6"/>
    <w:rsid w:val="00D13328"/>
    <w:rsid w:val="00D13832"/>
    <w:rsid w:val="00D161E7"/>
    <w:rsid w:val="00D24A5D"/>
    <w:rsid w:val="00D31FF0"/>
    <w:rsid w:val="00D34FB8"/>
    <w:rsid w:val="00D54A49"/>
    <w:rsid w:val="00D54ED0"/>
    <w:rsid w:val="00D64DFC"/>
    <w:rsid w:val="00D65104"/>
    <w:rsid w:val="00D72749"/>
    <w:rsid w:val="00D72EB7"/>
    <w:rsid w:val="00D82DA6"/>
    <w:rsid w:val="00D864F3"/>
    <w:rsid w:val="00D928A9"/>
    <w:rsid w:val="00D94D53"/>
    <w:rsid w:val="00D96BCB"/>
    <w:rsid w:val="00DA0A51"/>
    <w:rsid w:val="00DB1204"/>
    <w:rsid w:val="00DB458F"/>
    <w:rsid w:val="00DB7574"/>
    <w:rsid w:val="00DB7911"/>
    <w:rsid w:val="00DC7F95"/>
    <w:rsid w:val="00DD2C93"/>
    <w:rsid w:val="00DD44E2"/>
    <w:rsid w:val="00DD4BE8"/>
    <w:rsid w:val="00DD7A04"/>
    <w:rsid w:val="00DE44D3"/>
    <w:rsid w:val="00DE6EF4"/>
    <w:rsid w:val="00DF36A4"/>
    <w:rsid w:val="00E01CCE"/>
    <w:rsid w:val="00E038B1"/>
    <w:rsid w:val="00E04FDB"/>
    <w:rsid w:val="00E1314E"/>
    <w:rsid w:val="00E30A54"/>
    <w:rsid w:val="00E34945"/>
    <w:rsid w:val="00E55541"/>
    <w:rsid w:val="00E61162"/>
    <w:rsid w:val="00E63B83"/>
    <w:rsid w:val="00E64FBF"/>
    <w:rsid w:val="00E660D9"/>
    <w:rsid w:val="00E70D5A"/>
    <w:rsid w:val="00E72908"/>
    <w:rsid w:val="00E75AF5"/>
    <w:rsid w:val="00E864B5"/>
    <w:rsid w:val="00E94CB7"/>
    <w:rsid w:val="00E9563A"/>
    <w:rsid w:val="00E96671"/>
    <w:rsid w:val="00EA097F"/>
    <w:rsid w:val="00EA3A77"/>
    <w:rsid w:val="00EA3E93"/>
    <w:rsid w:val="00EA46B3"/>
    <w:rsid w:val="00EB3D0E"/>
    <w:rsid w:val="00EC324A"/>
    <w:rsid w:val="00ED646C"/>
    <w:rsid w:val="00EE16C7"/>
    <w:rsid w:val="00EE3648"/>
    <w:rsid w:val="00EE63AB"/>
    <w:rsid w:val="00EF1557"/>
    <w:rsid w:val="00EF4091"/>
    <w:rsid w:val="00EF6BA0"/>
    <w:rsid w:val="00EF6FE6"/>
    <w:rsid w:val="00F012F0"/>
    <w:rsid w:val="00F0315B"/>
    <w:rsid w:val="00F20A6F"/>
    <w:rsid w:val="00F2768D"/>
    <w:rsid w:val="00F2784E"/>
    <w:rsid w:val="00F278D4"/>
    <w:rsid w:val="00F31CB2"/>
    <w:rsid w:val="00F34201"/>
    <w:rsid w:val="00F36FB2"/>
    <w:rsid w:val="00F43173"/>
    <w:rsid w:val="00F469E0"/>
    <w:rsid w:val="00F5654A"/>
    <w:rsid w:val="00F60490"/>
    <w:rsid w:val="00F6068A"/>
    <w:rsid w:val="00F61718"/>
    <w:rsid w:val="00F63089"/>
    <w:rsid w:val="00F6479F"/>
    <w:rsid w:val="00F679EF"/>
    <w:rsid w:val="00F725CA"/>
    <w:rsid w:val="00F751FF"/>
    <w:rsid w:val="00F818AC"/>
    <w:rsid w:val="00F920F0"/>
    <w:rsid w:val="00FA0812"/>
    <w:rsid w:val="00FA5DD4"/>
    <w:rsid w:val="00FA6A62"/>
    <w:rsid w:val="00FA6C41"/>
    <w:rsid w:val="00FB46E4"/>
    <w:rsid w:val="00FB6DC0"/>
    <w:rsid w:val="00FC003D"/>
    <w:rsid w:val="00FD0CB9"/>
    <w:rsid w:val="00FD60D5"/>
    <w:rsid w:val="00FD6CE1"/>
    <w:rsid w:val="00FE100F"/>
    <w:rsid w:val="00FE148C"/>
    <w:rsid w:val="00FE65F0"/>
    <w:rsid w:val="00FF5506"/>
    <w:rsid w:val="00FF74F7"/>
    <w:rsid w:val="00FF76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8A6A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829B6"/>
  </w:style>
  <w:style w:type="paragraph" w:styleId="Heading1">
    <w:name w:val="heading 1"/>
    <w:basedOn w:val="Normal"/>
    <w:next w:val="Normal"/>
    <w:qFormat/>
    <w:rsid w:val="007829B6"/>
    <w:pPr>
      <w:keepNext/>
      <w:outlineLvl w:val="0"/>
    </w:pPr>
    <w:rPr>
      <w:sz w:val="48"/>
    </w:rPr>
  </w:style>
  <w:style w:type="paragraph" w:styleId="Heading2">
    <w:name w:val="heading 2"/>
    <w:basedOn w:val="Normal"/>
    <w:next w:val="Normal"/>
    <w:qFormat/>
    <w:rsid w:val="007829B6"/>
    <w:pPr>
      <w:keepNext/>
      <w:jc w:val="center"/>
      <w:outlineLvl w:val="1"/>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829B6"/>
    <w:rPr>
      <w:rFonts w:ascii="Courier New" w:hAnsi="Courier New"/>
      <w:sz w:val="20"/>
      <w:szCs w:val="20"/>
    </w:rPr>
  </w:style>
  <w:style w:type="character" w:styleId="FootnoteReference">
    <w:name w:val="footnote reference"/>
    <w:basedOn w:val="DefaultParagraphFont"/>
    <w:semiHidden/>
    <w:rsid w:val="007829B6"/>
    <w:rPr>
      <w:vertAlign w:val="superscript"/>
    </w:rPr>
  </w:style>
  <w:style w:type="paragraph" w:customStyle="1" w:styleId="toa">
    <w:name w:val="toa"/>
    <w:basedOn w:val="Normal"/>
    <w:rsid w:val="007829B6"/>
    <w:pPr>
      <w:tabs>
        <w:tab w:val="left" w:pos="9000"/>
        <w:tab w:val="right" w:pos="9360"/>
      </w:tabs>
      <w:suppressAutoHyphens/>
    </w:pPr>
    <w:rPr>
      <w:rFonts w:ascii="Courier New" w:hAnsi="Courier New"/>
      <w:szCs w:val="20"/>
    </w:rPr>
  </w:style>
  <w:style w:type="paragraph" w:styleId="Footer">
    <w:name w:val="footer"/>
    <w:basedOn w:val="Normal"/>
    <w:rsid w:val="007829B6"/>
    <w:pPr>
      <w:tabs>
        <w:tab w:val="center" w:pos="4320"/>
        <w:tab w:val="right" w:pos="8640"/>
      </w:tabs>
    </w:pPr>
  </w:style>
  <w:style w:type="character" w:styleId="PageNumber">
    <w:name w:val="page number"/>
    <w:basedOn w:val="DefaultParagraphFont"/>
    <w:rsid w:val="007829B6"/>
  </w:style>
  <w:style w:type="character" w:styleId="Hyperlink">
    <w:name w:val="Hyperlink"/>
    <w:basedOn w:val="DefaultParagraphFont"/>
    <w:uiPriority w:val="99"/>
    <w:rsid w:val="007A21D7"/>
    <w:rPr>
      <w:color w:val="0000FF"/>
      <w:u w:val="single"/>
    </w:rPr>
  </w:style>
  <w:style w:type="paragraph" w:styleId="Header">
    <w:name w:val="header"/>
    <w:basedOn w:val="Normal"/>
    <w:rsid w:val="000670F8"/>
    <w:pPr>
      <w:tabs>
        <w:tab w:val="center" w:pos="4320"/>
        <w:tab w:val="right" w:pos="8640"/>
      </w:tabs>
    </w:pPr>
  </w:style>
  <w:style w:type="paragraph" w:styleId="DocumentMap">
    <w:name w:val="Document Map"/>
    <w:basedOn w:val="Normal"/>
    <w:semiHidden/>
    <w:rsid w:val="00B244DE"/>
    <w:pPr>
      <w:shd w:val="clear" w:color="auto" w:fill="000080"/>
    </w:pPr>
    <w:rPr>
      <w:rFonts w:ascii="Tahoma" w:hAnsi="Tahoma" w:cs="Tahoma"/>
      <w:sz w:val="20"/>
      <w:szCs w:val="20"/>
    </w:rPr>
  </w:style>
  <w:style w:type="character" w:customStyle="1" w:styleId="breadcrumb1">
    <w:name w:val="breadcrumb1"/>
    <w:basedOn w:val="DefaultParagraphFont"/>
    <w:rsid w:val="003C4B63"/>
    <w:rPr>
      <w:caps/>
      <w:sz w:val="17"/>
      <w:szCs w:val="17"/>
    </w:rPr>
  </w:style>
  <w:style w:type="paragraph" w:styleId="BalloonText">
    <w:name w:val="Balloon Text"/>
    <w:basedOn w:val="Normal"/>
    <w:link w:val="BalloonTextChar"/>
    <w:rsid w:val="00FE100F"/>
    <w:rPr>
      <w:rFonts w:ascii="Tahoma" w:hAnsi="Tahoma" w:cs="Tahoma"/>
      <w:sz w:val="16"/>
      <w:szCs w:val="16"/>
    </w:rPr>
  </w:style>
  <w:style w:type="character" w:customStyle="1" w:styleId="BalloonTextChar">
    <w:name w:val="Balloon Text Char"/>
    <w:basedOn w:val="DefaultParagraphFont"/>
    <w:link w:val="BalloonText"/>
    <w:rsid w:val="00FE100F"/>
    <w:rPr>
      <w:rFonts w:ascii="Tahoma" w:hAnsi="Tahoma" w:cs="Tahoma"/>
      <w:sz w:val="16"/>
      <w:szCs w:val="16"/>
    </w:rPr>
  </w:style>
  <w:style w:type="character" w:styleId="CommentReference">
    <w:name w:val="annotation reference"/>
    <w:basedOn w:val="DefaultParagraphFont"/>
    <w:rsid w:val="00347965"/>
    <w:rPr>
      <w:sz w:val="16"/>
      <w:szCs w:val="16"/>
    </w:rPr>
  </w:style>
  <w:style w:type="paragraph" w:styleId="CommentText">
    <w:name w:val="annotation text"/>
    <w:basedOn w:val="Normal"/>
    <w:link w:val="CommentTextChar"/>
    <w:rsid w:val="00347965"/>
    <w:rPr>
      <w:sz w:val="20"/>
      <w:szCs w:val="20"/>
    </w:rPr>
  </w:style>
  <w:style w:type="character" w:customStyle="1" w:styleId="CommentTextChar">
    <w:name w:val="Comment Text Char"/>
    <w:basedOn w:val="DefaultParagraphFont"/>
    <w:link w:val="CommentText"/>
    <w:rsid w:val="00347965"/>
  </w:style>
  <w:style w:type="paragraph" w:styleId="CommentSubject">
    <w:name w:val="annotation subject"/>
    <w:basedOn w:val="CommentText"/>
    <w:next w:val="CommentText"/>
    <w:link w:val="CommentSubjectChar"/>
    <w:rsid w:val="00347965"/>
    <w:rPr>
      <w:b/>
      <w:bCs/>
    </w:rPr>
  </w:style>
  <w:style w:type="character" w:customStyle="1" w:styleId="CommentSubjectChar">
    <w:name w:val="Comment Subject Char"/>
    <w:basedOn w:val="CommentTextChar"/>
    <w:link w:val="CommentSubject"/>
    <w:rsid w:val="00347965"/>
    <w:rPr>
      <w:b/>
      <w:bCs/>
    </w:rPr>
  </w:style>
  <w:style w:type="paragraph" w:styleId="TOCHeading">
    <w:name w:val="TOC Heading"/>
    <w:basedOn w:val="Heading1"/>
    <w:next w:val="Normal"/>
    <w:uiPriority w:val="39"/>
    <w:semiHidden/>
    <w:unhideWhenUsed/>
    <w:qFormat/>
    <w:rsid w:val="001C7B50"/>
    <w:pPr>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qFormat/>
    <w:rsid w:val="001C7B50"/>
    <w:pPr>
      <w:spacing w:after="100"/>
    </w:pPr>
  </w:style>
  <w:style w:type="paragraph" w:styleId="TOC2">
    <w:name w:val="toc 2"/>
    <w:basedOn w:val="Normal"/>
    <w:next w:val="Normal"/>
    <w:autoRedefine/>
    <w:uiPriority w:val="39"/>
    <w:unhideWhenUsed/>
    <w:qFormat/>
    <w:rsid w:val="009D0AD5"/>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9D0AD5"/>
    <w:pPr>
      <w:spacing w:after="100" w:line="276" w:lineRule="auto"/>
      <w:ind w:left="440"/>
    </w:pPr>
    <w:rPr>
      <w:rFonts w:asciiTheme="minorHAnsi" w:eastAsiaTheme="minorEastAsia" w:hAnsiTheme="minorHAnsi" w:cstheme="minorBidi"/>
      <w:sz w:val="22"/>
      <w:szCs w:val="22"/>
    </w:rPr>
  </w:style>
  <w:style w:type="paragraph" w:styleId="Revision">
    <w:name w:val="Revision"/>
    <w:hidden/>
    <w:uiPriority w:val="99"/>
    <w:semiHidden/>
    <w:rsid w:val="00EF6FE6"/>
  </w:style>
  <w:style w:type="paragraph" w:styleId="ListParagraph">
    <w:name w:val="List Paragraph"/>
    <w:basedOn w:val="Normal"/>
    <w:uiPriority w:val="34"/>
    <w:qFormat/>
    <w:rsid w:val="00D8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7154">
      <w:bodyDiv w:val="1"/>
      <w:marLeft w:val="0"/>
      <w:marRight w:val="0"/>
      <w:marTop w:val="0"/>
      <w:marBottom w:val="0"/>
      <w:divBdr>
        <w:top w:val="none" w:sz="0" w:space="0" w:color="auto"/>
        <w:left w:val="none" w:sz="0" w:space="0" w:color="auto"/>
        <w:bottom w:val="none" w:sz="0" w:space="0" w:color="auto"/>
        <w:right w:val="none" w:sz="0" w:space="0" w:color="auto"/>
      </w:divBdr>
    </w:div>
    <w:div w:id="229002583">
      <w:bodyDiv w:val="1"/>
      <w:marLeft w:val="0"/>
      <w:marRight w:val="0"/>
      <w:marTop w:val="0"/>
      <w:marBottom w:val="0"/>
      <w:divBdr>
        <w:top w:val="none" w:sz="0" w:space="0" w:color="auto"/>
        <w:left w:val="none" w:sz="0" w:space="0" w:color="auto"/>
        <w:bottom w:val="none" w:sz="0" w:space="0" w:color="auto"/>
        <w:right w:val="none" w:sz="0" w:space="0" w:color="auto"/>
      </w:divBdr>
      <w:divsChild>
        <w:div w:id="853229424">
          <w:marLeft w:val="0"/>
          <w:marRight w:val="0"/>
          <w:marTop w:val="0"/>
          <w:marBottom w:val="0"/>
          <w:divBdr>
            <w:top w:val="none" w:sz="0" w:space="0" w:color="auto"/>
            <w:left w:val="none" w:sz="0" w:space="0" w:color="auto"/>
            <w:bottom w:val="none" w:sz="0" w:space="0" w:color="auto"/>
            <w:right w:val="none" w:sz="0" w:space="0" w:color="auto"/>
          </w:divBdr>
        </w:div>
      </w:divsChild>
    </w:div>
    <w:div w:id="652757849">
      <w:bodyDiv w:val="1"/>
      <w:marLeft w:val="0"/>
      <w:marRight w:val="0"/>
      <w:marTop w:val="0"/>
      <w:marBottom w:val="0"/>
      <w:divBdr>
        <w:top w:val="none" w:sz="0" w:space="0" w:color="auto"/>
        <w:left w:val="none" w:sz="0" w:space="0" w:color="auto"/>
        <w:bottom w:val="none" w:sz="0" w:space="0" w:color="auto"/>
        <w:right w:val="none" w:sz="0" w:space="0" w:color="auto"/>
      </w:divBdr>
    </w:div>
    <w:div w:id="760376488">
      <w:bodyDiv w:val="1"/>
      <w:marLeft w:val="0"/>
      <w:marRight w:val="0"/>
      <w:marTop w:val="0"/>
      <w:marBottom w:val="0"/>
      <w:divBdr>
        <w:top w:val="none" w:sz="0" w:space="0" w:color="auto"/>
        <w:left w:val="none" w:sz="0" w:space="0" w:color="auto"/>
        <w:bottom w:val="none" w:sz="0" w:space="0" w:color="auto"/>
        <w:right w:val="none" w:sz="0" w:space="0" w:color="auto"/>
      </w:divBdr>
    </w:div>
    <w:div w:id="941962422">
      <w:bodyDiv w:val="1"/>
      <w:marLeft w:val="0"/>
      <w:marRight w:val="0"/>
      <w:marTop w:val="0"/>
      <w:marBottom w:val="0"/>
      <w:divBdr>
        <w:top w:val="none" w:sz="0" w:space="0" w:color="auto"/>
        <w:left w:val="none" w:sz="0" w:space="0" w:color="auto"/>
        <w:bottom w:val="none" w:sz="0" w:space="0" w:color="auto"/>
        <w:right w:val="none" w:sz="0" w:space="0" w:color="auto"/>
      </w:divBdr>
      <w:divsChild>
        <w:div w:id="372538992">
          <w:marLeft w:val="0"/>
          <w:marRight w:val="0"/>
          <w:marTop w:val="0"/>
          <w:marBottom w:val="0"/>
          <w:divBdr>
            <w:top w:val="none" w:sz="0" w:space="0" w:color="auto"/>
            <w:left w:val="none" w:sz="0" w:space="0" w:color="auto"/>
            <w:bottom w:val="none" w:sz="0" w:space="0" w:color="auto"/>
            <w:right w:val="none" w:sz="0" w:space="0" w:color="auto"/>
          </w:divBdr>
          <w:divsChild>
            <w:div w:id="1264460513">
              <w:marLeft w:val="0"/>
              <w:marRight w:val="0"/>
              <w:marTop w:val="0"/>
              <w:marBottom w:val="0"/>
              <w:divBdr>
                <w:top w:val="none" w:sz="0" w:space="0" w:color="auto"/>
                <w:left w:val="none" w:sz="0" w:space="0" w:color="auto"/>
                <w:bottom w:val="none" w:sz="0" w:space="0" w:color="auto"/>
                <w:right w:val="none" w:sz="0" w:space="0" w:color="auto"/>
              </w:divBdr>
              <w:divsChild>
                <w:div w:id="18150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21980">
      <w:bodyDiv w:val="1"/>
      <w:marLeft w:val="150"/>
      <w:marRight w:val="150"/>
      <w:marTop w:val="150"/>
      <w:marBottom w:val="150"/>
      <w:divBdr>
        <w:top w:val="none" w:sz="0" w:space="0" w:color="auto"/>
        <w:left w:val="none" w:sz="0" w:space="0" w:color="auto"/>
        <w:bottom w:val="none" w:sz="0" w:space="0" w:color="auto"/>
        <w:right w:val="none" w:sz="0" w:space="0" w:color="auto"/>
      </w:divBdr>
    </w:div>
    <w:div w:id="1092161001">
      <w:bodyDiv w:val="1"/>
      <w:marLeft w:val="0"/>
      <w:marRight w:val="0"/>
      <w:marTop w:val="0"/>
      <w:marBottom w:val="0"/>
      <w:divBdr>
        <w:top w:val="none" w:sz="0" w:space="0" w:color="auto"/>
        <w:left w:val="none" w:sz="0" w:space="0" w:color="auto"/>
        <w:bottom w:val="none" w:sz="0" w:space="0" w:color="auto"/>
        <w:right w:val="none" w:sz="0" w:space="0" w:color="auto"/>
      </w:divBdr>
    </w:div>
    <w:div w:id="1444575951">
      <w:bodyDiv w:val="1"/>
      <w:marLeft w:val="0"/>
      <w:marRight w:val="0"/>
      <w:marTop w:val="0"/>
      <w:marBottom w:val="0"/>
      <w:divBdr>
        <w:top w:val="none" w:sz="0" w:space="0" w:color="auto"/>
        <w:left w:val="none" w:sz="0" w:space="0" w:color="auto"/>
        <w:bottom w:val="none" w:sz="0" w:space="0" w:color="auto"/>
        <w:right w:val="none" w:sz="0" w:space="0" w:color="auto"/>
      </w:divBdr>
      <w:divsChild>
        <w:div w:id="1384676052">
          <w:marLeft w:val="0"/>
          <w:marRight w:val="0"/>
          <w:marTop w:val="0"/>
          <w:marBottom w:val="0"/>
          <w:divBdr>
            <w:top w:val="none" w:sz="0" w:space="0" w:color="auto"/>
            <w:left w:val="none" w:sz="0" w:space="0" w:color="auto"/>
            <w:bottom w:val="none" w:sz="0" w:space="0" w:color="auto"/>
            <w:right w:val="none" w:sz="0" w:space="0" w:color="auto"/>
          </w:divBdr>
          <w:divsChild>
            <w:div w:id="1072432411">
              <w:marLeft w:val="0"/>
              <w:marRight w:val="0"/>
              <w:marTop w:val="0"/>
              <w:marBottom w:val="0"/>
              <w:divBdr>
                <w:top w:val="none" w:sz="0" w:space="0" w:color="auto"/>
                <w:left w:val="none" w:sz="0" w:space="0" w:color="auto"/>
                <w:bottom w:val="none" w:sz="0" w:space="0" w:color="auto"/>
                <w:right w:val="none" w:sz="0" w:space="0" w:color="auto"/>
              </w:divBdr>
            </w:div>
            <w:div w:id="17331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lison.garb@yale.edu" TargetMode="External"/><Relationship Id="rId9" Type="http://schemas.openxmlformats.org/officeDocument/2006/relationships/hyperlink" Target="mailto:Rosana.gonzalez-colaso@yale.edu"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446EE-6D47-834E-B668-F221B0E0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1168</Words>
  <Characters>6661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YALE PHYSICIAN ASSOCIATE PROGRAM</vt:lpstr>
    </vt:vector>
  </TitlesOfParts>
  <Company>Yale University</Company>
  <LinksUpToDate>false</LinksUpToDate>
  <CharactersWithSpaces>7814</CharactersWithSpaces>
  <SharedDoc>false</SharedDoc>
  <HLinks>
    <vt:vector size="30" baseType="variant">
      <vt:variant>
        <vt:i4>4587641</vt:i4>
      </vt:variant>
      <vt:variant>
        <vt:i4>15</vt:i4>
      </vt:variant>
      <vt:variant>
        <vt:i4>0</vt:i4>
      </vt:variant>
      <vt:variant>
        <vt:i4>5</vt:i4>
      </vt:variant>
      <vt:variant>
        <vt:lpwstr>http://blackboard.med.yale.edu/bin/common/course.pl?course_id=_425_1</vt:lpwstr>
      </vt:variant>
      <vt:variant>
        <vt:lpwstr/>
      </vt:variant>
      <vt:variant>
        <vt:i4>6619234</vt:i4>
      </vt:variant>
      <vt:variant>
        <vt:i4>12</vt:i4>
      </vt:variant>
      <vt:variant>
        <vt:i4>0</vt:i4>
      </vt:variant>
      <vt:variant>
        <vt:i4>5</vt:i4>
      </vt:variant>
      <vt:variant>
        <vt:lpwstr>http://blackboard.med.yale.edu/webapps/discussionboard/do/conference?action=list_forums&amp;course_id=_425_1&amp;nav=discussion_board_entry</vt:lpwstr>
      </vt:variant>
      <vt:variant>
        <vt:lpwstr/>
      </vt:variant>
      <vt:variant>
        <vt:i4>4587641</vt:i4>
      </vt:variant>
      <vt:variant>
        <vt:i4>9</vt:i4>
      </vt:variant>
      <vt:variant>
        <vt:i4>0</vt:i4>
      </vt:variant>
      <vt:variant>
        <vt:i4>5</vt:i4>
      </vt:variant>
      <vt:variant>
        <vt:lpwstr>http://blackboard.med.yale.edu/bin/common/course.pl?course_id=_425_1</vt:lpwstr>
      </vt:variant>
      <vt:variant>
        <vt:lpwstr/>
      </vt:variant>
      <vt:variant>
        <vt:i4>8126510</vt:i4>
      </vt:variant>
      <vt:variant>
        <vt:i4>3</vt:i4>
      </vt:variant>
      <vt:variant>
        <vt:i4>0</vt:i4>
      </vt:variant>
      <vt:variant>
        <vt:i4>5</vt:i4>
      </vt:variant>
      <vt:variant>
        <vt:lpwstr>http://blackboard.med.yale.edu/webapps/discussionboard/do/forum?action=list_threads&amp;course_id=_425_1&amp;conf_id=124&amp;nav=discussion_board_entry&amp;forum_id=2929</vt:lpwstr>
      </vt:variant>
      <vt:variant>
        <vt:lpwstr>endNav#endNav</vt:lpwstr>
      </vt:variant>
      <vt:variant>
        <vt:i4>524347</vt:i4>
      </vt:variant>
      <vt:variant>
        <vt:i4>0</vt:i4>
      </vt:variant>
      <vt:variant>
        <vt:i4>0</vt:i4>
      </vt:variant>
      <vt:variant>
        <vt:i4>5</vt:i4>
      </vt:variant>
      <vt:variant>
        <vt:lpwstr>mailto:rosana.gonzalez-colaso@yale.edu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YALE PHYSICIAN ASSOCIATE PROGRAM</dc:title>
  <dc:subject/>
  <dc:creator>rag28</dc:creator>
  <cp:keywords/>
  <dc:description/>
  <cp:lastModifiedBy>Ben Artin</cp:lastModifiedBy>
  <cp:revision>87</cp:revision>
  <cp:lastPrinted>2017-08-07T19:34:00Z</cp:lastPrinted>
  <dcterms:created xsi:type="dcterms:W3CDTF">2017-08-04T22:44:00Z</dcterms:created>
  <dcterms:modified xsi:type="dcterms:W3CDTF">2017-08-07T19:55:00Z</dcterms:modified>
</cp:coreProperties>
</file>